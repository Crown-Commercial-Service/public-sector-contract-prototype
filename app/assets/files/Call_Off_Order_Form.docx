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F04" w:rsidRDefault="001248E6">
      <w:pPr>
        <w:autoSpaceDE w:val="0"/>
        <w:autoSpaceDN w:val="0"/>
        <w:adjustRightInd w:val="0"/>
        <w:spacing w:after="0" w:line="240" w:lineRule="auto"/>
        <w:rPr>
          <w:rFonts w:ascii="Arial" w:hAnsi="Arial" w:cs="Arial"/>
          <w:b/>
          <w:bCs/>
          <w:sz w:val="18"/>
          <w:szCs w:val="18"/>
          <w:lang w:eastAsia="en-GB"/>
        </w:rPr>
      </w:pPr>
      <w:r>
        <w:rPr>
          <w:rFonts w:ascii="Arial" w:hAnsi="Arial" w:cs="Arial"/>
          <w:b/>
          <w:bCs/>
          <w:sz w:val="18"/>
          <w:szCs w:val="18"/>
          <w:lang w:eastAsia="en-GB"/>
        </w:rPr>
        <w:t>Version Control</w:t>
      </w:r>
    </w:p>
    <w:p w:rsidR="00D84F04" w:rsidRDefault="00D84F04">
      <w:pPr>
        <w:autoSpaceDE w:val="0"/>
        <w:autoSpaceDN w:val="0"/>
        <w:adjustRightInd w:val="0"/>
        <w:spacing w:after="0" w:line="240" w:lineRule="auto"/>
        <w:rPr>
          <w:rFonts w:ascii="Arial" w:hAnsi="Arial" w:cs="Arial"/>
          <w:b/>
          <w:bCs/>
          <w:sz w:val="18"/>
          <w:szCs w:val="18"/>
          <w:lang w:eastAsia="en-GB"/>
        </w:rPr>
      </w:pPr>
    </w:p>
    <w:p w:rsidR="00D84F04" w:rsidRDefault="00D84F04">
      <w:pPr>
        <w:autoSpaceDE w:val="0"/>
        <w:autoSpaceDN w:val="0"/>
        <w:adjustRightInd w:val="0"/>
        <w:spacing w:after="0" w:line="240" w:lineRule="auto"/>
        <w:rPr>
          <w:rFonts w:ascii="Calibri-BoldItalic" w:hAnsi="Calibri-BoldItalic" w:cs="Calibri-BoldItalic"/>
          <w:b/>
          <w:bCs/>
          <w:i/>
          <w:iCs/>
          <w:lang w:eastAsia="en-GB"/>
        </w:rPr>
      </w:pPr>
    </w:p>
    <w:tbl>
      <w:tblPr>
        <w:tblStyle w:val="TableGrid"/>
        <w:tblW w:w="0" w:type="auto"/>
        <w:tblLook w:val="04A0" w:firstRow="1" w:lastRow="0" w:firstColumn="1" w:lastColumn="0" w:noHBand="0" w:noVBand="1"/>
      </w:tblPr>
      <w:tblGrid>
        <w:gridCol w:w="3068"/>
        <w:gridCol w:w="3069"/>
        <w:gridCol w:w="3069"/>
      </w:tblGrid>
      <w:tr w:rsidR="00D84F04">
        <w:trPr>
          <w:trHeight w:val="319"/>
        </w:trPr>
        <w:tc>
          <w:tcPr>
            <w:tcW w:w="3068" w:type="dxa"/>
            <w:tcBorders>
              <w:top w:val="single" w:sz="4" w:space="0" w:color="auto"/>
              <w:left w:val="single" w:sz="4" w:space="0" w:color="auto"/>
              <w:bottom w:val="single" w:sz="4" w:space="0" w:color="auto"/>
              <w:right w:val="single" w:sz="4" w:space="0" w:color="auto"/>
            </w:tcBorders>
            <w:shd w:val="clear" w:color="auto" w:fill="C6D9F1"/>
            <w:hideMark/>
          </w:tcPr>
          <w:p w:rsidR="00D84F04" w:rsidRDefault="001248E6">
            <w:pPr>
              <w:autoSpaceDE w:val="0"/>
              <w:autoSpaceDN w:val="0"/>
              <w:adjustRightInd w:val="0"/>
              <w:rPr>
                <w:rFonts w:asciiTheme="minorHAnsi" w:hAnsiTheme="minorHAnsi" w:cs="Calibri-BoldItalic"/>
                <w:b/>
                <w:bCs/>
                <w:iCs/>
                <w:sz w:val="22"/>
                <w:szCs w:val="22"/>
              </w:rPr>
            </w:pPr>
            <w:r>
              <w:rPr>
                <w:rFonts w:asciiTheme="minorHAnsi" w:hAnsiTheme="minorHAnsi" w:cs="Calibri-BoldItalic"/>
                <w:b/>
                <w:bCs/>
                <w:iCs/>
                <w:sz w:val="22"/>
                <w:szCs w:val="22"/>
              </w:rPr>
              <w:t>Version Number</w:t>
            </w:r>
          </w:p>
        </w:tc>
        <w:tc>
          <w:tcPr>
            <w:tcW w:w="3069" w:type="dxa"/>
            <w:tcBorders>
              <w:top w:val="single" w:sz="4" w:space="0" w:color="auto"/>
              <w:left w:val="single" w:sz="4" w:space="0" w:color="auto"/>
              <w:bottom w:val="single" w:sz="4" w:space="0" w:color="auto"/>
              <w:right w:val="single" w:sz="4" w:space="0" w:color="auto"/>
            </w:tcBorders>
            <w:shd w:val="clear" w:color="auto" w:fill="C6D9F1"/>
            <w:hideMark/>
          </w:tcPr>
          <w:p w:rsidR="00D84F04" w:rsidRDefault="001248E6">
            <w:pPr>
              <w:autoSpaceDE w:val="0"/>
              <w:autoSpaceDN w:val="0"/>
              <w:adjustRightInd w:val="0"/>
              <w:rPr>
                <w:rFonts w:asciiTheme="minorHAnsi" w:hAnsiTheme="minorHAnsi" w:cs="Calibri-BoldItalic"/>
                <w:b/>
                <w:bCs/>
                <w:iCs/>
                <w:sz w:val="22"/>
                <w:szCs w:val="22"/>
              </w:rPr>
            </w:pPr>
            <w:r>
              <w:rPr>
                <w:rFonts w:asciiTheme="minorHAnsi" w:hAnsiTheme="minorHAnsi" w:cs="Calibri-BoldItalic"/>
                <w:b/>
                <w:bCs/>
                <w:iCs/>
                <w:sz w:val="22"/>
                <w:szCs w:val="22"/>
              </w:rPr>
              <w:t>Release Date</w:t>
            </w:r>
          </w:p>
        </w:tc>
        <w:tc>
          <w:tcPr>
            <w:tcW w:w="3069" w:type="dxa"/>
            <w:tcBorders>
              <w:top w:val="single" w:sz="4" w:space="0" w:color="auto"/>
              <w:left w:val="single" w:sz="4" w:space="0" w:color="auto"/>
              <w:bottom w:val="single" w:sz="4" w:space="0" w:color="auto"/>
              <w:right w:val="single" w:sz="4" w:space="0" w:color="auto"/>
            </w:tcBorders>
            <w:shd w:val="clear" w:color="auto" w:fill="C6D9F1"/>
            <w:hideMark/>
          </w:tcPr>
          <w:p w:rsidR="00D84F04" w:rsidRDefault="001248E6">
            <w:pPr>
              <w:autoSpaceDE w:val="0"/>
              <w:autoSpaceDN w:val="0"/>
              <w:adjustRightInd w:val="0"/>
              <w:rPr>
                <w:rFonts w:asciiTheme="minorHAnsi" w:hAnsiTheme="minorHAnsi" w:cs="Calibri-BoldItalic"/>
                <w:b/>
                <w:bCs/>
                <w:iCs/>
                <w:sz w:val="22"/>
                <w:szCs w:val="22"/>
              </w:rPr>
            </w:pPr>
            <w:r>
              <w:rPr>
                <w:rFonts w:asciiTheme="minorHAnsi" w:hAnsiTheme="minorHAnsi" w:cs="Calibri-BoldItalic"/>
                <w:b/>
                <w:bCs/>
                <w:iCs/>
                <w:sz w:val="22"/>
                <w:szCs w:val="22"/>
              </w:rPr>
              <w:t>Comments</w:t>
            </w:r>
          </w:p>
        </w:tc>
      </w:tr>
      <w:tr w:rsidR="00D84F04">
        <w:trPr>
          <w:trHeight w:val="319"/>
        </w:trPr>
        <w:tc>
          <w:tcPr>
            <w:tcW w:w="3068" w:type="dxa"/>
            <w:tcBorders>
              <w:top w:val="single" w:sz="4" w:space="0" w:color="auto"/>
              <w:left w:val="single" w:sz="4" w:space="0" w:color="auto"/>
              <w:bottom w:val="single" w:sz="4" w:space="0" w:color="auto"/>
              <w:right w:val="single" w:sz="4" w:space="0" w:color="auto"/>
            </w:tcBorders>
            <w:hideMark/>
          </w:tcPr>
          <w:p w:rsidR="00D84F04" w:rsidRDefault="001248E6">
            <w:pPr>
              <w:autoSpaceDE w:val="0"/>
              <w:autoSpaceDN w:val="0"/>
              <w:adjustRightInd w:val="0"/>
              <w:rPr>
                <w:rFonts w:asciiTheme="minorHAnsi" w:hAnsiTheme="minorHAnsi" w:cs="Calibri-BoldItalic"/>
                <w:bCs/>
                <w:iCs/>
                <w:sz w:val="22"/>
                <w:szCs w:val="22"/>
              </w:rPr>
            </w:pPr>
            <w:proofErr w:type="gramStart"/>
            <w:r>
              <w:rPr>
                <w:rFonts w:asciiTheme="minorHAnsi" w:hAnsiTheme="minorHAnsi" w:cs="Calibri-BoldItalic"/>
                <w:bCs/>
                <w:iCs/>
                <w:sz w:val="22"/>
                <w:szCs w:val="22"/>
              </w:rPr>
              <w:t>v</w:t>
            </w:r>
            <w:proofErr w:type="gramEnd"/>
            <w:r>
              <w:rPr>
                <w:rFonts w:asciiTheme="minorHAnsi" w:hAnsiTheme="minorHAnsi" w:cs="Calibri-BoldItalic"/>
                <w:bCs/>
                <w:iCs/>
                <w:sz w:val="22"/>
                <w:szCs w:val="22"/>
              </w:rPr>
              <w:t xml:space="preserve"> 1.0</w:t>
            </w:r>
          </w:p>
        </w:tc>
        <w:tc>
          <w:tcPr>
            <w:tcW w:w="3069" w:type="dxa"/>
            <w:tcBorders>
              <w:top w:val="single" w:sz="4" w:space="0" w:color="auto"/>
              <w:left w:val="single" w:sz="4" w:space="0" w:color="auto"/>
              <w:bottom w:val="single" w:sz="4" w:space="0" w:color="auto"/>
              <w:right w:val="single" w:sz="4" w:space="0" w:color="auto"/>
            </w:tcBorders>
          </w:tcPr>
          <w:p w:rsidR="00D84F04" w:rsidRDefault="001248E6">
            <w:pPr>
              <w:autoSpaceDE w:val="0"/>
              <w:autoSpaceDN w:val="0"/>
              <w:adjustRightInd w:val="0"/>
              <w:rPr>
                <w:rFonts w:asciiTheme="minorHAnsi" w:hAnsiTheme="minorHAnsi" w:cs="Calibri-BoldItalic"/>
                <w:bCs/>
                <w:iCs/>
                <w:sz w:val="22"/>
                <w:szCs w:val="22"/>
              </w:rPr>
            </w:pPr>
            <w:r>
              <w:rPr>
                <w:rFonts w:asciiTheme="minorHAnsi" w:hAnsiTheme="minorHAnsi" w:cs="Calibri-BoldItalic"/>
                <w:bCs/>
                <w:iCs/>
                <w:sz w:val="22"/>
                <w:szCs w:val="22"/>
              </w:rPr>
              <w:t>28/10/17</w:t>
            </w:r>
          </w:p>
        </w:tc>
        <w:tc>
          <w:tcPr>
            <w:tcW w:w="3069" w:type="dxa"/>
            <w:tcBorders>
              <w:top w:val="single" w:sz="4" w:space="0" w:color="auto"/>
              <w:left w:val="single" w:sz="4" w:space="0" w:color="auto"/>
              <w:bottom w:val="single" w:sz="4" w:space="0" w:color="auto"/>
              <w:right w:val="single" w:sz="4" w:space="0" w:color="auto"/>
            </w:tcBorders>
          </w:tcPr>
          <w:p w:rsidR="00D84F04" w:rsidRDefault="001248E6">
            <w:pPr>
              <w:autoSpaceDE w:val="0"/>
              <w:autoSpaceDN w:val="0"/>
              <w:adjustRightInd w:val="0"/>
              <w:rPr>
                <w:rFonts w:asciiTheme="minorHAnsi" w:hAnsiTheme="minorHAnsi" w:cs="Calibri-BoldItalic"/>
                <w:bCs/>
                <w:iCs/>
                <w:sz w:val="22"/>
                <w:szCs w:val="22"/>
              </w:rPr>
            </w:pPr>
            <w:r>
              <w:rPr>
                <w:rFonts w:asciiTheme="minorHAnsi" w:hAnsiTheme="minorHAnsi" w:cs="Calibri-BoldItalic"/>
                <w:bCs/>
                <w:iCs/>
                <w:sz w:val="22"/>
                <w:szCs w:val="22"/>
              </w:rPr>
              <w:t>Baseline</w:t>
            </w:r>
          </w:p>
        </w:tc>
      </w:tr>
      <w:tr w:rsidR="00D84F04">
        <w:trPr>
          <w:trHeight w:val="319"/>
        </w:trPr>
        <w:tc>
          <w:tcPr>
            <w:tcW w:w="3068" w:type="dxa"/>
            <w:tcBorders>
              <w:top w:val="single" w:sz="4" w:space="0" w:color="auto"/>
              <w:left w:val="single" w:sz="4" w:space="0" w:color="auto"/>
              <w:bottom w:val="single" w:sz="4" w:space="0" w:color="auto"/>
              <w:right w:val="single" w:sz="4" w:space="0" w:color="auto"/>
            </w:tcBorders>
          </w:tcPr>
          <w:p w:rsidR="00D84F04" w:rsidRDefault="001248E6">
            <w:pPr>
              <w:autoSpaceDE w:val="0"/>
              <w:autoSpaceDN w:val="0"/>
              <w:adjustRightInd w:val="0"/>
              <w:rPr>
                <w:rFonts w:asciiTheme="minorHAnsi" w:hAnsiTheme="minorHAnsi" w:cs="Calibri-BoldItalic"/>
                <w:bCs/>
                <w:iCs/>
                <w:sz w:val="22"/>
                <w:szCs w:val="22"/>
              </w:rPr>
            </w:pPr>
            <w:proofErr w:type="gramStart"/>
            <w:r>
              <w:rPr>
                <w:rFonts w:asciiTheme="minorHAnsi" w:hAnsiTheme="minorHAnsi" w:cs="Calibri-BoldItalic"/>
                <w:bCs/>
                <w:iCs/>
                <w:sz w:val="22"/>
                <w:szCs w:val="22"/>
              </w:rPr>
              <w:t>v</w:t>
            </w:r>
            <w:proofErr w:type="gramEnd"/>
            <w:r>
              <w:rPr>
                <w:rFonts w:asciiTheme="minorHAnsi" w:hAnsiTheme="minorHAnsi" w:cs="Calibri-BoldItalic"/>
                <w:bCs/>
                <w:iCs/>
                <w:sz w:val="22"/>
                <w:szCs w:val="22"/>
              </w:rPr>
              <w:t xml:space="preserve"> 1.1</w:t>
            </w:r>
          </w:p>
        </w:tc>
        <w:tc>
          <w:tcPr>
            <w:tcW w:w="3069" w:type="dxa"/>
            <w:tcBorders>
              <w:top w:val="single" w:sz="4" w:space="0" w:color="auto"/>
              <w:left w:val="single" w:sz="4" w:space="0" w:color="auto"/>
              <w:bottom w:val="single" w:sz="4" w:space="0" w:color="auto"/>
              <w:right w:val="single" w:sz="4" w:space="0" w:color="auto"/>
            </w:tcBorders>
          </w:tcPr>
          <w:p w:rsidR="00D84F04" w:rsidRDefault="001248E6">
            <w:pPr>
              <w:autoSpaceDE w:val="0"/>
              <w:autoSpaceDN w:val="0"/>
              <w:adjustRightInd w:val="0"/>
              <w:rPr>
                <w:rFonts w:asciiTheme="minorHAnsi" w:hAnsiTheme="minorHAnsi" w:cs="Calibri-BoldItalic"/>
                <w:bCs/>
                <w:iCs/>
                <w:sz w:val="22"/>
                <w:szCs w:val="22"/>
              </w:rPr>
            </w:pPr>
            <w:r>
              <w:rPr>
                <w:rFonts w:asciiTheme="minorHAnsi" w:hAnsiTheme="minorHAnsi" w:cs="Calibri-BoldItalic"/>
                <w:bCs/>
                <w:iCs/>
                <w:sz w:val="22"/>
                <w:szCs w:val="22"/>
              </w:rPr>
              <w:t>12/11/17</w:t>
            </w:r>
          </w:p>
        </w:tc>
        <w:tc>
          <w:tcPr>
            <w:tcW w:w="3069" w:type="dxa"/>
            <w:tcBorders>
              <w:top w:val="single" w:sz="4" w:space="0" w:color="auto"/>
              <w:left w:val="single" w:sz="4" w:space="0" w:color="auto"/>
              <w:bottom w:val="single" w:sz="4" w:space="0" w:color="auto"/>
              <w:right w:val="single" w:sz="4" w:space="0" w:color="auto"/>
            </w:tcBorders>
          </w:tcPr>
          <w:p w:rsidR="00D84F04" w:rsidRDefault="001248E6">
            <w:pPr>
              <w:autoSpaceDE w:val="0"/>
              <w:autoSpaceDN w:val="0"/>
              <w:adjustRightInd w:val="0"/>
              <w:rPr>
                <w:rFonts w:asciiTheme="minorHAnsi" w:hAnsiTheme="minorHAnsi" w:cs="Calibri-BoldItalic"/>
                <w:bCs/>
                <w:iCs/>
                <w:sz w:val="22"/>
                <w:szCs w:val="22"/>
              </w:rPr>
            </w:pPr>
            <w:r>
              <w:rPr>
                <w:rFonts w:asciiTheme="minorHAnsi" w:hAnsiTheme="minorHAnsi" w:cs="Calibri-BoldItalic"/>
                <w:bCs/>
                <w:iCs/>
                <w:sz w:val="22"/>
                <w:szCs w:val="22"/>
              </w:rPr>
              <w:t>DLAP amends</w:t>
            </w:r>
          </w:p>
        </w:tc>
      </w:tr>
      <w:tr w:rsidR="00D84F04">
        <w:trPr>
          <w:trHeight w:val="319"/>
        </w:trPr>
        <w:tc>
          <w:tcPr>
            <w:tcW w:w="3068" w:type="dxa"/>
            <w:tcBorders>
              <w:top w:val="single" w:sz="4" w:space="0" w:color="auto"/>
              <w:left w:val="single" w:sz="4" w:space="0" w:color="auto"/>
              <w:bottom w:val="single" w:sz="4" w:space="0" w:color="auto"/>
              <w:right w:val="single" w:sz="4" w:space="0" w:color="auto"/>
            </w:tcBorders>
          </w:tcPr>
          <w:p w:rsidR="00D84F04" w:rsidRDefault="001248E6">
            <w:pPr>
              <w:autoSpaceDE w:val="0"/>
              <w:autoSpaceDN w:val="0"/>
              <w:adjustRightInd w:val="0"/>
              <w:rPr>
                <w:rFonts w:asciiTheme="minorHAnsi" w:hAnsiTheme="minorHAnsi" w:cs="Calibri-BoldItalic"/>
                <w:bCs/>
                <w:iCs/>
                <w:sz w:val="22"/>
                <w:szCs w:val="22"/>
              </w:rPr>
            </w:pPr>
            <w:proofErr w:type="gramStart"/>
            <w:r>
              <w:rPr>
                <w:rFonts w:asciiTheme="minorHAnsi" w:hAnsiTheme="minorHAnsi" w:cs="Calibri-BoldItalic"/>
                <w:bCs/>
                <w:iCs/>
                <w:sz w:val="22"/>
                <w:szCs w:val="22"/>
              </w:rPr>
              <w:t>v1.2</w:t>
            </w:r>
            <w:proofErr w:type="gramEnd"/>
          </w:p>
        </w:tc>
        <w:tc>
          <w:tcPr>
            <w:tcW w:w="3069" w:type="dxa"/>
            <w:tcBorders>
              <w:top w:val="single" w:sz="4" w:space="0" w:color="auto"/>
              <w:left w:val="single" w:sz="4" w:space="0" w:color="auto"/>
              <w:bottom w:val="single" w:sz="4" w:space="0" w:color="auto"/>
              <w:right w:val="single" w:sz="4" w:space="0" w:color="auto"/>
            </w:tcBorders>
          </w:tcPr>
          <w:p w:rsidR="00D84F04" w:rsidRDefault="001248E6">
            <w:pPr>
              <w:autoSpaceDE w:val="0"/>
              <w:autoSpaceDN w:val="0"/>
              <w:adjustRightInd w:val="0"/>
              <w:rPr>
                <w:rFonts w:asciiTheme="minorHAnsi" w:hAnsiTheme="minorHAnsi" w:cs="Calibri-BoldItalic"/>
                <w:bCs/>
                <w:iCs/>
                <w:sz w:val="22"/>
                <w:szCs w:val="22"/>
              </w:rPr>
            </w:pPr>
            <w:r>
              <w:rPr>
                <w:rFonts w:asciiTheme="minorHAnsi" w:hAnsiTheme="minorHAnsi" w:cs="Calibri-BoldItalic"/>
                <w:bCs/>
                <w:iCs/>
                <w:sz w:val="22"/>
                <w:szCs w:val="22"/>
              </w:rPr>
              <w:t>13/11/17</w:t>
            </w:r>
          </w:p>
        </w:tc>
        <w:tc>
          <w:tcPr>
            <w:tcW w:w="3069" w:type="dxa"/>
            <w:tcBorders>
              <w:top w:val="single" w:sz="4" w:space="0" w:color="auto"/>
              <w:left w:val="single" w:sz="4" w:space="0" w:color="auto"/>
              <w:bottom w:val="single" w:sz="4" w:space="0" w:color="auto"/>
              <w:right w:val="single" w:sz="4" w:space="0" w:color="auto"/>
            </w:tcBorders>
          </w:tcPr>
          <w:p w:rsidR="00D84F04" w:rsidRDefault="001248E6">
            <w:pPr>
              <w:autoSpaceDE w:val="0"/>
              <w:autoSpaceDN w:val="0"/>
              <w:adjustRightInd w:val="0"/>
              <w:rPr>
                <w:rFonts w:asciiTheme="minorHAnsi" w:hAnsiTheme="minorHAnsi" w:cs="Calibri-BoldItalic"/>
                <w:bCs/>
                <w:iCs/>
                <w:sz w:val="22"/>
                <w:szCs w:val="22"/>
              </w:rPr>
            </w:pPr>
            <w:r>
              <w:rPr>
                <w:rFonts w:asciiTheme="minorHAnsi" w:hAnsiTheme="minorHAnsi" w:cs="Calibri-BoldItalic"/>
                <w:bCs/>
                <w:iCs/>
                <w:sz w:val="22"/>
                <w:szCs w:val="22"/>
              </w:rPr>
              <w:t>CCS Policy consistency with ITT</w:t>
            </w:r>
          </w:p>
        </w:tc>
      </w:tr>
      <w:tr w:rsidR="00D84F04">
        <w:trPr>
          <w:trHeight w:val="319"/>
        </w:trPr>
        <w:tc>
          <w:tcPr>
            <w:tcW w:w="3068" w:type="dxa"/>
            <w:tcBorders>
              <w:top w:val="single" w:sz="4" w:space="0" w:color="auto"/>
              <w:left w:val="single" w:sz="4" w:space="0" w:color="auto"/>
              <w:bottom w:val="single" w:sz="4" w:space="0" w:color="auto"/>
              <w:right w:val="single" w:sz="4" w:space="0" w:color="auto"/>
            </w:tcBorders>
          </w:tcPr>
          <w:p w:rsidR="00D84F04" w:rsidRDefault="001248E6">
            <w:pPr>
              <w:autoSpaceDE w:val="0"/>
              <w:autoSpaceDN w:val="0"/>
              <w:adjustRightInd w:val="0"/>
              <w:rPr>
                <w:rFonts w:asciiTheme="minorHAnsi" w:hAnsiTheme="minorHAnsi" w:cs="Calibri-BoldItalic"/>
                <w:bCs/>
                <w:iCs/>
                <w:sz w:val="22"/>
                <w:szCs w:val="22"/>
              </w:rPr>
            </w:pPr>
            <w:proofErr w:type="gramStart"/>
            <w:ins w:id="0" w:author="Author" w:date="2017-11-14T11:37:00Z">
              <w:r>
                <w:rPr>
                  <w:rFonts w:asciiTheme="minorHAnsi" w:hAnsiTheme="minorHAnsi" w:cs="Calibri-BoldItalic"/>
                  <w:bCs/>
                  <w:iCs/>
                </w:rPr>
                <w:t>v1.3</w:t>
              </w:r>
            </w:ins>
            <w:proofErr w:type="gramEnd"/>
          </w:p>
        </w:tc>
        <w:tc>
          <w:tcPr>
            <w:tcW w:w="3069" w:type="dxa"/>
            <w:tcBorders>
              <w:top w:val="single" w:sz="4" w:space="0" w:color="auto"/>
              <w:left w:val="single" w:sz="4" w:space="0" w:color="auto"/>
              <w:bottom w:val="single" w:sz="4" w:space="0" w:color="auto"/>
              <w:right w:val="single" w:sz="4" w:space="0" w:color="auto"/>
            </w:tcBorders>
          </w:tcPr>
          <w:p w:rsidR="00D84F04" w:rsidRDefault="001248E6">
            <w:pPr>
              <w:autoSpaceDE w:val="0"/>
              <w:autoSpaceDN w:val="0"/>
              <w:adjustRightInd w:val="0"/>
              <w:rPr>
                <w:rFonts w:asciiTheme="minorHAnsi" w:hAnsiTheme="minorHAnsi" w:cs="Calibri-BoldItalic"/>
                <w:bCs/>
                <w:iCs/>
                <w:sz w:val="22"/>
                <w:szCs w:val="22"/>
              </w:rPr>
            </w:pPr>
            <w:ins w:id="1" w:author="Author" w:date="2017-11-15T09:48:00Z">
              <w:r>
                <w:rPr>
                  <w:rFonts w:asciiTheme="minorHAnsi" w:hAnsiTheme="minorHAnsi" w:cs="Calibri-BoldItalic"/>
                  <w:bCs/>
                  <w:iCs/>
                </w:rPr>
                <w:t>15</w:t>
              </w:r>
            </w:ins>
            <w:ins w:id="2" w:author="Author" w:date="2017-11-14T11:37:00Z">
              <w:r>
                <w:rPr>
                  <w:rFonts w:asciiTheme="minorHAnsi" w:hAnsiTheme="minorHAnsi" w:cs="Calibri-BoldItalic"/>
                  <w:bCs/>
                  <w:iCs/>
                </w:rPr>
                <w:t>/11/17</w:t>
              </w:r>
            </w:ins>
          </w:p>
        </w:tc>
        <w:tc>
          <w:tcPr>
            <w:tcW w:w="3069" w:type="dxa"/>
            <w:tcBorders>
              <w:top w:val="single" w:sz="4" w:space="0" w:color="auto"/>
              <w:left w:val="single" w:sz="4" w:space="0" w:color="auto"/>
              <w:bottom w:val="single" w:sz="4" w:space="0" w:color="auto"/>
              <w:right w:val="single" w:sz="4" w:space="0" w:color="auto"/>
            </w:tcBorders>
          </w:tcPr>
          <w:p w:rsidR="00D84F04" w:rsidRDefault="001248E6">
            <w:pPr>
              <w:autoSpaceDE w:val="0"/>
              <w:autoSpaceDN w:val="0"/>
              <w:adjustRightInd w:val="0"/>
              <w:rPr>
                <w:rFonts w:asciiTheme="minorHAnsi" w:hAnsiTheme="minorHAnsi" w:cs="Calibri-BoldItalic"/>
                <w:bCs/>
                <w:iCs/>
                <w:sz w:val="22"/>
                <w:szCs w:val="22"/>
              </w:rPr>
            </w:pPr>
            <w:ins w:id="3" w:author="Author" w:date="2017-11-14T11:37:00Z">
              <w:r>
                <w:rPr>
                  <w:rFonts w:asciiTheme="minorHAnsi" w:hAnsiTheme="minorHAnsi" w:cs="Calibri-BoldItalic"/>
                  <w:bCs/>
                  <w:iCs/>
                </w:rPr>
                <w:t>DLAP amends</w:t>
              </w:r>
            </w:ins>
          </w:p>
        </w:tc>
      </w:tr>
      <w:tr w:rsidR="001248E6">
        <w:trPr>
          <w:trHeight w:val="319"/>
          <w:ins w:id="4" w:author="Author" w:date="2017-11-16T14:19:00Z"/>
        </w:trPr>
        <w:tc>
          <w:tcPr>
            <w:tcW w:w="3068" w:type="dxa"/>
            <w:tcBorders>
              <w:top w:val="single" w:sz="4" w:space="0" w:color="auto"/>
              <w:left w:val="single" w:sz="4" w:space="0" w:color="auto"/>
              <w:bottom w:val="single" w:sz="4" w:space="0" w:color="auto"/>
              <w:right w:val="single" w:sz="4" w:space="0" w:color="auto"/>
            </w:tcBorders>
          </w:tcPr>
          <w:p w:rsidR="001248E6" w:rsidRDefault="001248E6">
            <w:pPr>
              <w:autoSpaceDE w:val="0"/>
              <w:autoSpaceDN w:val="0"/>
              <w:adjustRightInd w:val="0"/>
              <w:rPr>
                <w:ins w:id="5" w:author="Author" w:date="2017-11-16T14:19:00Z"/>
                <w:rFonts w:asciiTheme="minorHAnsi" w:hAnsiTheme="minorHAnsi" w:cs="Calibri-BoldItalic"/>
                <w:bCs/>
                <w:iCs/>
              </w:rPr>
            </w:pPr>
            <w:ins w:id="6" w:author="Author" w:date="2017-11-16T14:19:00Z">
              <w:r>
                <w:rPr>
                  <w:rFonts w:asciiTheme="minorHAnsi" w:hAnsiTheme="minorHAnsi" w:cs="Calibri-BoldItalic"/>
                  <w:bCs/>
                  <w:iCs/>
                </w:rPr>
                <w:t>V1.4</w:t>
              </w:r>
            </w:ins>
          </w:p>
        </w:tc>
        <w:tc>
          <w:tcPr>
            <w:tcW w:w="3069" w:type="dxa"/>
            <w:tcBorders>
              <w:top w:val="single" w:sz="4" w:space="0" w:color="auto"/>
              <w:left w:val="single" w:sz="4" w:space="0" w:color="auto"/>
              <w:bottom w:val="single" w:sz="4" w:space="0" w:color="auto"/>
              <w:right w:val="single" w:sz="4" w:space="0" w:color="auto"/>
            </w:tcBorders>
          </w:tcPr>
          <w:p w:rsidR="001248E6" w:rsidRDefault="001248E6">
            <w:pPr>
              <w:autoSpaceDE w:val="0"/>
              <w:autoSpaceDN w:val="0"/>
              <w:adjustRightInd w:val="0"/>
              <w:rPr>
                <w:ins w:id="7" w:author="Author" w:date="2017-11-16T14:19:00Z"/>
                <w:rFonts w:asciiTheme="minorHAnsi" w:hAnsiTheme="minorHAnsi" w:cs="Calibri-BoldItalic"/>
                <w:bCs/>
                <w:iCs/>
              </w:rPr>
            </w:pPr>
            <w:ins w:id="8" w:author="Author" w:date="2017-11-16T14:19:00Z">
              <w:r>
                <w:rPr>
                  <w:rFonts w:asciiTheme="minorHAnsi" w:hAnsiTheme="minorHAnsi" w:cs="Calibri-BoldItalic"/>
                  <w:bCs/>
                  <w:iCs/>
                </w:rPr>
                <w:t>16/11/17</w:t>
              </w:r>
            </w:ins>
          </w:p>
        </w:tc>
        <w:tc>
          <w:tcPr>
            <w:tcW w:w="3069" w:type="dxa"/>
            <w:tcBorders>
              <w:top w:val="single" w:sz="4" w:space="0" w:color="auto"/>
              <w:left w:val="single" w:sz="4" w:space="0" w:color="auto"/>
              <w:bottom w:val="single" w:sz="4" w:space="0" w:color="auto"/>
              <w:right w:val="single" w:sz="4" w:space="0" w:color="auto"/>
            </w:tcBorders>
          </w:tcPr>
          <w:p w:rsidR="001248E6" w:rsidRDefault="001248E6">
            <w:pPr>
              <w:autoSpaceDE w:val="0"/>
              <w:autoSpaceDN w:val="0"/>
              <w:adjustRightInd w:val="0"/>
              <w:rPr>
                <w:ins w:id="9" w:author="Author" w:date="2017-11-16T14:19:00Z"/>
                <w:rFonts w:asciiTheme="minorHAnsi" w:hAnsiTheme="minorHAnsi" w:cs="Calibri-BoldItalic"/>
                <w:bCs/>
                <w:iCs/>
              </w:rPr>
            </w:pPr>
            <w:ins w:id="10" w:author="Author" w:date="2017-11-16T14:19:00Z">
              <w:r>
                <w:rPr>
                  <w:rFonts w:asciiTheme="minorHAnsi" w:hAnsiTheme="minorHAnsi" w:cs="Calibri-BoldItalic"/>
                  <w:bCs/>
                  <w:iCs/>
                </w:rPr>
                <w:t>CCS Policy consistency with Core Terms</w:t>
              </w:r>
            </w:ins>
          </w:p>
        </w:tc>
      </w:tr>
    </w:tbl>
    <w:p w:rsidR="00D84F04" w:rsidRDefault="00D84F04">
      <w:pPr>
        <w:autoSpaceDE w:val="0"/>
        <w:autoSpaceDN w:val="0"/>
        <w:adjustRightInd w:val="0"/>
        <w:spacing w:after="0" w:line="240" w:lineRule="auto"/>
        <w:rPr>
          <w:rFonts w:ascii="Calibri-BoldItalic" w:hAnsi="Calibri-BoldItalic" w:cs="Calibri-BoldItalic"/>
          <w:b/>
          <w:bCs/>
          <w:iCs/>
          <w:lang w:eastAsia="en-GB"/>
        </w:rPr>
      </w:pPr>
    </w:p>
    <w:p w:rsidR="00D84F04" w:rsidRDefault="00D84F04">
      <w:pPr>
        <w:jc w:val="center"/>
        <w:rPr>
          <w:b/>
          <w:caps/>
        </w:rPr>
      </w:pPr>
    </w:p>
    <w:p w:rsidR="00D84F04" w:rsidRDefault="001248E6">
      <w:pPr>
        <w:spacing w:before="240"/>
        <w:jc w:val="center"/>
        <w:rPr>
          <w:rFonts w:asciiTheme="minorHAnsi" w:hAnsiTheme="minorHAnsi"/>
          <w:b/>
          <w:caps/>
        </w:rPr>
      </w:pPr>
      <w:r>
        <w:rPr>
          <w:rFonts w:asciiTheme="minorHAnsi" w:hAnsiTheme="minorHAnsi"/>
          <w:b/>
          <w:caps/>
        </w:rPr>
        <w:t>CROWN COMMERCIAL SERVICE</w:t>
      </w:r>
    </w:p>
    <w:p w:rsidR="00D84F04" w:rsidRDefault="001248E6">
      <w:pPr>
        <w:spacing w:before="240"/>
        <w:jc w:val="center"/>
        <w:rPr>
          <w:rFonts w:asciiTheme="minorHAnsi" w:hAnsiTheme="minorHAnsi"/>
          <w:b/>
          <w:caps/>
        </w:rPr>
      </w:pPr>
      <w:r>
        <w:rPr>
          <w:rFonts w:asciiTheme="minorHAnsi" w:hAnsiTheme="minorHAnsi"/>
          <w:b/>
          <w:caps/>
        </w:rPr>
        <w:t>and</w:t>
      </w:r>
    </w:p>
    <w:p w:rsidR="00D84F04" w:rsidRDefault="001248E6">
      <w:pPr>
        <w:spacing w:before="240"/>
        <w:jc w:val="center"/>
        <w:rPr>
          <w:rFonts w:asciiTheme="minorHAnsi" w:hAnsiTheme="minorHAnsi"/>
          <w:b/>
          <w:caps/>
        </w:rPr>
      </w:pPr>
      <w:r>
        <w:rPr>
          <w:rFonts w:asciiTheme="minorHAnsi" w:hAnsiTheme="minorHAnsi"/>
          <w:b/>
          <w:caps/>
        </w:rPr>
        <w:t>SUPPLIER</w:t>
      </w:r>
    </w:p>
    <w:p w:rsidR="00D84F04" w:rsidRDefault="001248E6">
      <w:pPr>
        <w:spacing w:before="240"/>
        <w:jc w:val="center"/>
        <w:rPr>
          <w:rFonts w:asciiTheme="minorHAnsi" w:hAnsiTheme="minorHAnsi"/>
          <w:b/>
          <w:caps/>
        </w:rPr>
      </w:pPr>
      <w:r>
        <w:rPr>
          <w:rFonts w:asciiTheme="minorHAnsi" w:hAnsiTheme="minorHAnsi"/>
          <w:b/>
          <w:caps/>
        </w:rPr>
        <w:t>FACILITIES MANAGEMENT SERVICES FRAMEWORK AGREEMENT</w:t>
      </w:r>
    </w:p>
    <w:p w:rsidR="00D84F04" w:rsidRDefault="001248E6">
      <w:pPr>
        <w:spacing w:before="240"/>
        <w:jc w:val="center"/>
        <w:rPr>
          <w:rFonts w:asciiTheme="minorHAnsi" w:hAnsiTheme="minorHAnsi"/>
          <w:b/>
          <w:caps/>
        </w:rPr>
      </w:pPr>
      <w:r>
        <w:rPr>
          <w:rFonts w:asciiTheme="minorHAnsi" w:hAnsiTheme="minorHAnsi"/>
          <w:b/>
          <w:caps/>
        </w:rPr>
        <w:t>AGREEMENT REF: RM</w:t>
      </w:r>
      <w:del w:id="11" w:author="Author" w:date="2017-11-15T17:21:00Z">
        <w:r>
          <w:rPr>
            <w:rFonts w:asciiTheme="minorHAnsi" w:hAnsiTheme="minorHAnsi"/>
            <w:b/>
            <w:caps/>
          </w:rPr>
          <w:delText>[    ]</w:delText>
        </w:r>
      </w:del>
      <w:ins w:id="12" w:author="Author" w:date="2017-11-15T17:21:00Z">
        <w:r>
          <w:rPr>
            <w:rFonts w:asciiTheme="minorHAnsi" w:hAnsiTheme="minorHAnsi"/>
            <w:b/>
            <w:caps/>
          </w:rPr>
          <w:t>3830</w:t>
        </w:r>
      </w:ins>
    </w:p>
    <w:p w:rsidR="00D84F04" w:rsidRDefault="001248E6">
      <w:pPr>
        <w:rPr>
          <w:b/>
          <w:caps/>
          <w:highlight w:val="yellow"/>
        </w:rPr>
      </w:pPr>
      <w:r>
        <w:rPr>
          <w:b/>
          <w:caps/>
          <w:highlight w:val="yellow"/>
        </w:rPr>
        <w:br w:type="page"/>
      </w:r>
    </w:p>
    <w:p w:rsidR="00D84F04" w:rsidRDefault="001248E6">
      <w:pPr>
        <w:pStyle w:val="Header"/>
        <w:spacing w:after="240"/>
        <w:jc w:val="center"/>
        <w:rPr>
          <w:b/>
          <w:caps/>
        </w:rPr>
      </w:pPr>
      <w:r>
        <w:rPr>
          <w:b/>
          <w:caps/>
        </w:rPr>
        <w:lastRenderedPageBreak/>
        <w:t>FRAMEWORK Schedule 6:</w:t>
      </w:r>
    </w:p>
    <w:p w:rsidR="00D84F04" w:rsidRDefault="001248E6">
      <w:pPr>
        <w:pStyle w:val="Header"/>
        <w:jc w:val="center"/>
        <w:rPr>
          <w:b/>
          <w:caps/>
        </w:rPr>
      </w:pPr>
      <w:r>
        <w:rPr>
          <w:b/>
          <w:caps/>
        </w:rPr>
        <w:t>Order FORM Template AND CALL-OFF SCHEDULES</w:t>
      </w:r>
    </w:p>
    <w:p w:rsidR="00D84F04" w:rsidRDefault="001248E6">
      <w:pPr>
        <w:jc w:val="center"/>
        <w:rPr>
          <w:b/>
        </w:rPr>
      </w:pPr>
      <w:r>
        <w:rPr>
          <w:b/>
        </w:rPr>
        <w:t>[Part A - Order Form Template]</w:t>
      </w:r>
    </w:p>
    <w:p w:rsidR="00D84F04" w:rsidRDefault="001248E6">
      <w:pPr>
        <w:spacing w:after="0" w:line="259" w:lineRule="auto"/>
      </w:pPr>
      <w:r>
        <w:rPr>
          <w:b/>
        </w:rPr>
        <w:t>Contract Number:</w:t>
      </w:r>
      <w:r>
        <w:t xml:space="preserve"> </w:t>
      </w:r>
      <w:proofErr w:type="gramStart"/>
      <w:r>
        <w:rPr>
          <w:highlight w:val="yellow"/>
        </w:rPr>
        <w:t>[   ]</w:t>
      </w:r>
      <w:proofErr w:type="gramEnd"/>
    </w:p>
    <w:p w:rsidR="00D84F04" w:rsidRDefault="001248E6">
      <w:pPr>
        <w:spacing w:after="0" w:line="259" w:lineRule="auto"/>
        <w:rPr>
          <w:b/>
        </w:rPr>
      </w:pPr>
      <w:commentRangeStart w:id="13"/>
      <w:r>
        <w:rPr>
          <w:b/>
        </w:rPr>
        <w:t>From the ("Buyer "</w:t>
      </w:r>
      <w:r>
        <w:rPr>
          <w:b/>
        </w:rPr>
        <w:t xml:space="preserve">):  </w:t>
      </w:r>
      <w:proofErr w:type="gramStart"/>
      <w:r>
        <w:rPr>
          <w:b/>
          <w:highlight w:val="yellow"/>
        </w:rPr>
        <w:t>[   ]</w:t>
      </w:r>
      <w:commentRangeEnd w:id="13"/>
      <w:proofErr w:type="gramEnd"/>
      <w:r>
        <w:rPr>
          <w:rStyle w:val="CommentReference"/>
        </w:rPr>
        <w:commentReference w:id="13"/>
      </w:r>
    </w:p>
    <w:p w:rsidR="00D84F04" w:rsidRDefault="00D84F04">
      <w:pPr>
        <w:spacing w:after="0" w:line="259" w:lineRule="auto"/>
        <w:rPr>
          <w:b/>
        </w:rPr>
      </w:pPr>
    </w:p>
    <w:p w:rsidR="00D84F04" w:rsidRDefault="001248E6">
      <w:pPr>
        <w:spacing w:after="0" w:line="259" w:lineRule="auto"/>
        <w:rPr>
          <w:b/>
        </w:rPr>
      </w:pPr>
      <w:r>
        <w:rPr>
          <w:b/>
        </w:rPr>
        <w:t>To the ("SUPPLIER")</w:t>
      </w:r>
    </w:p>
    <w:p w:rsidR="00D84F04" w:rsidRDefault="001248E6">
      <w:pPr>
        <w:spacing w:line="240" w:lineRule="auto"/>
      </w:pPr>
      <w:r>
        <w:rPr>
          <w:b/>
        </w:rPr>
        <w:t xml:space="preserve">Name: </w:t>
      </w:r>
      <w:proofErr w:type="gramStart"/>
      <w:r>
        <w:rPr>
          <w:b/>
          <w:highlight w:val="yellow"/>
        </w:rPr>
        <w:t>[   ]</w:t>
      </w:r>
      <w:proofErr w:type="gramEnd"/>
      <w:r>
        <w:rPr>
          <w:b/>
        </w:rPr>
        <w:t xml:space="preserve"> </w:t>
      </w:r>
    </w:p>
    <w:p w:rsidR="00D84F04" w:rsidRDefault="001248E6">
      <w:pPr>
        <w:spacing w:line="240" w:lineRule="auto"/>
      </w:pPr>
      <w:r>
        <w:rPr>
          <w:b/>
        </w:rPr>
        <w:t xml:space="preserve">Registered Address: </w:t>
      </w:r>
      <w:proofErr w:type="gramStart"/>
      <w:r>
        <w:rPr>
          <w:b/>
          <w:highlight w:val="yellow"/>
        </w:rPr>
        <w:t>[   ]</w:t>
      </w:r>
      <w:proofErr w:type="gramEnd"/>
      <w:r>
        <w:rPr>
          <w:b/>
        </w:rPr>
        <w:t xml:space="preserve"> </w:t>
      </w:r>
    </w:p>
    <w:p w:rsidR="00D84F04" w:rsidRDefault="001248E6">
      <w:pPr>
        <w:spacing w:line="240" w:lineRule="auto"/>
        <w:rPr>
          <w:b/>
        </w:rPr>
      </w:pPr>
      <w:r>
        <w:rPr>
          <w:b/>
        </w:rPr>
        <w:t xml:space="preserve">Registered Number: </w:t>
      </w:r>
      <w:proofErr w:type="gramStart"/>
      <w:r>
        <w:rPr>
          <w:b/>
          <w:highlight w:val="yellow"/>
        </w:rPr>
        <w:t>[   ]</w:t>
      </w:r>
      <w:proofErr w:type="gramEnd"/>
      <w:r>
        <w:rPr>
          <w:b/>
        </w:rPr>
        <w:t xml:space="preserve"> </w:t>
      </w:r>
    </w:p>
    <w:p w:rsidR="00D84F04" w:rsidRDefault="001248E6">
      <w:pPr>
        <w:spacing w:line="240" w:lineRule="auto"/>
        <w:rPr>
          <w:b/>
          <w:highlight w:val="yellow"/>
        </w:rPr>
      </w:pPr>
      <w:r>
        <w:rPr>
          <w:b/>
          <w:highlight w:val="yellow"/>
        </w:rPr>
        <w:t>DUNS Number: [….]</w:t>
      </w:r>
    </w:p>
    <w:p w:rsidR="00D84F04" w:rsidRDefault="001248E6">
      <w:pPr>
        <w:spacing w:line="240" w:lineRule="auto"/>
        <w:rPr>
          <w:del w:id="14" w:author="Author" w:date="2017-11-15T14:15:00Z"/>
        </w:rPr>
      </w:pPr>
      <w:del w:id="15" w:author="Author" w:date="2017-11-15T14:15:00Z">
        <w:r>
          <w:rPr>
            <w:b/>
            <w:highlight w:val="yellow"/>
          </w:rPr>
          <w:delText>SID4GOVID: [   ]</w:delText>
        </w:r>
      </w:del>
    </w:p>
    <w:p w:rsidR="00D84F04" w:rsidRDefault="00D84F04"/>
    <w:p w:rsidR="00D84F04" w:rsidRDefault="001248E6">
      <w:pPr>
        <w:jc w:val="both"/>
      </w:pPr>
      <w:r>
        <w:t xml:space="preserve">This Order Form, when completed and executed by both Parties, forms a Call-Off Contract. Completion and execution of a </w:t>
      </w:r>
      <w:r>
        <w:t>Call-Off Contract may be achieved using an equivalent document or electronic purchase order system.  The text below should be copied into any electronic order forms.</w:t>
      </w:r>
    </w:p>
    <w:p w:rsidR="00D84F04" w:rsidRDefault="001248E6">
      <w:pPr>
        <w:jc w:val="both"/>
      </w:pPr>
      <w:commentRangeStart w:id="16"/>
      <w:commentRangeStart w:id="17"/>
      <w:r>
        <w:t>Where Call-Off Schedule 18 (Clustering) is selected then the Deliverables shall also be pr</w:t>
      </w:r>
      <w:r>
        <w:t>ovided for the benefit of the following [</w:t>
      </w:r>
      <w:commentRangeStart w:id="18"/>
      <w:r>
        <w:t xml:space="preserve">Cluster </w:t>
      </w:r>
      <w:ins w:id="19" w:author="Author" w:date="2017-11-15T14:21:00Z">
        <w:r>
          <w:t>Members</w:t>
        </w:r>
      </w:ins>
      <w:del w:id="20" w:author="Author" w:date="2017-11-15T14:21:00Z">
        <w:r>
          <w:delText>Buyers</w:delText>
        </w:r>
      </w:del>
      <w:commentRangeEnd w:id="18"/>
      <w:r>
        <w:rPr>
          <w:rStyle w:val="CommentReference"/>
        </w:rPr>
        <w:commentReference w:id="18"/>
      </w:r>
      <w:r>
        <w:t>]:</w:t>
      </w:r>
      <w:commentRangeEnd w:id="16"/>
      <w:r>
        <w:rPr>
          <w:rStyle w:val="CommentReference"/>
        </w:rPr>
        <w:commentReference w:id="16"/>
      </w:r>
      <w:commentRangeEnd w:id="17"/>
      <w:r>
        <w:rPr>
          <w:rStyle w:val="CommentReference"/>
        </w:rPr>
        <w:commentReference w:id="17"/>
      </w:r>
    </w:p>
    <w:tbl>
      <w:tblPr>
        <w:tblStyle w:val="TableGrid"/>
        <w:tblW w:w="0" w:type="auto"/>
        <w:tblLook w:val="04A0" w:firstRow="1" w:lastRow="0" w:firstColumn="1" w:lastColumn="0" w:noHBand="0" w:noVBand="1"/>
      </w:tblPr>
      <w:tblGrid>
        <w:gridCol w:w="2310"/>
        <w:gridCol w:w="2310"/>
        <w:gridCol w:w="2311"/>
        <w:gridCol w:w="2311"/>
      </w:tblGrid>
      <w:tr w:rsidR="00D84F04">
        <w:tc>
          <w:tcPr>
            <w:tcW w:w="2310" w:type="dxa"/>
          </w:tcPr>
          <w:p w:rsidR="00D84F04" w:rsidRDefault="001248E6">
            <w:r>
              <w:t xml:space="preserve">Name of Cluster </w:t>
            </w:r>
            <w:ins w:id="21" w:author="Author" w:date="2017-11-15T14:21:00Z">
              <w:r>
                <w:t>Member</w:t>
              </w:r>
            </w:ins>
            <w:del w:id="22" w:author="Author" w:date="2017-11-15T14:21:00Z">
              <w:r>
                <w:delText>Customer</w:delText>
              </w:r>
            </w:del>
          </w:p>
        </w:tc>
        <w:tc>
          <w:tcPr>
            <w:tcW w:w="2310" w:type="dxa"/>
          </w:tcPr>
          <w:p w:rsidR="00D84F04" w:rsidRDefault="001248E6">
            <w:r>
              <w:t>Services to be provided</w:t>
            </w:r>
          </w:p>
        </w:tc>
        <w:tc>
          <w:tcPr>
            <w:tcW w:w="2311" w:type="dxa"/>
          </w:tcPr>
          <w:p w:rsidR="00D84F04" w:rsidRDefault="001248E6">
            <w:r>
              <w:t>Duration</w:t>
            </w:r>
          </w:p>
        </w:tc>
        <w:tc>
          <w:tcPr>
            <w:tcW w:w="2311" w:type="dxa"/>
          </w:tcPr>
          <w:p w:rsidR="00D84F04" w:rsidRDefault="001248E6">
            <w:r>
              <w:t>Special Terms</w:t>
            </w:r>
          </w:p>
        </w:tc>
      </w:tr>
      <w:tr w:rsidR="00D84F04">
        <w:tc>
          <w:tcPr>
            <w:tcW w:w="2310" w:type="dxa"/>
          </w:tcPr>
          <w:p w:rsidR="00D84F04" w:rsidRDefault="001248E6">
            <w:proofErr w:type="gramStart"/>
            <w:r>
              <w:rPr>
                <w:highlight w:val="yellow"/>
              </w:rPr>
              <w:t>[  ]</w:t>
            </w:r>
            <w:proofErr w:type="gramEnd"/>
          </w:p>
        </w:tc>
        <w:tc>
          <w:tcPr>
            <w:tcW w:w="2310" w:type="dxa"/>
          </w:tcPr>
          <w:p w:rsidR="00D84F04" w:rsidRDefault="001248E6">
            <w:proofErr w:type="gramStart"/>
            <w:r>
              <w:rPr>
                <w:highlight w:val="yellow"/>
              </w:rPr>
              <w:t>[  ]</w:t>
            </w:r>
            <w:proofErr w:type="gramEnd"/>
          </w:p>
        </w:tc>
        <w:tc>
          <w:tcPr>
            <w:tcW w:w="2311" w:type="dxa"/>
          </w:tcPr>
          <w:p w:rsidR="00D84F04" w:rsidRDefault="001248E6">
            <w:proofErr w:type="gramStart"/>
            <w:r>
              <w:rPr>
                <w:highlight w:val="yellow"/>
              </w:rPr>
              <w:t>[  ]</w:t>
            </w:r>
            <w:proofErr w:type="gramEnd"/>
          </w:p>
        </w:tc>
        <w:tc>
          <w:tcPr>
            <w:tcW w:w="2311" w:type="dxa"/>
          </w:tcPr>
          <w:p w:rsidR="00D84F04" w:rsidRDefault="001248E6">
            <w:proofErr w:type="gramStart"/>
            <w:r>
              <w:rPr>
                <w:highlight w:val="yellow"/>
              </w:rPr>
              <w:t>[  ]</w:t>
            </w:r>
            <w:proofErr w:type="gramEnd"/>
          </w:p>
        </w:tc>
      </w:tr>
      <w:tr w:rsidR="00D84F04">
        <w:tc>
          <w:tcPr>
            <w:tcW w:w="2310" w:type="dxa"/>
          </w:tcPr>
          <w:p w:rsidR="00D84F04" w:rsidRDefault="001248E6">
            <w:proofErr w:type="gramStart"/>
            <w:r>
              <w:rPr>
                <w:highlight w:val="yellow"/>
              </w:rPr>
              <w:t>[  ]</w:t>
            </w:r>
            <w:proofErr w:type="gramEnd"/>
          </w:p>
        </w:tc>
        <w:tc>
          <w:tcPr>
            <w:tcW w:w="2310" w:type="dxa"/>
          </w:tcPr>
          <w:p w:rsidR="00D84F04" w:rsidRDefault="001248E6">
            <w:proofErr w:type="gramStart"/>
            <w:r>
              <w:rPr>
                <w:highlight w:val="yellow"/>
              </w:rPr>
              <w:t>[  ]</w:t>
            </w:r>
            <w:proofErr w:type="gramEnd"/>
          </w:p>
        </w:tc>
        <w:tc>
          <w:tcPr>
            <w:tcW w:w="2311" w:type="dxa"/>
          </w:tcPr>
          <w:p w:rsidR="00D84F04" w:rsidRDefault="001248E6">
            <w:proofErr w:type="gramStart"/>
            <w:r>
              <w:rPr>
                <w:highlight w:val="yellow"/>
              </w:rPr>
              <w:t>[  ]</w:t>
            </w:r>
            <w:proofErr w:type="gramEnd"/>
          </w:p>
        </w:tc>
        <w:tc>
          <w:tcPr>
            <w:tcW w:w="2311" w:type="dxa"/>
          </w:tcPr>
          <w:p w:rsidR="00D84F04" w:rsidRDefault="001248E6">
            <w:proofErr w:type="gramStart"/>
            <w:r>
              <w:rPr>
                <w:highlight w:val="yellow"/>
              </w:rPr>
              <w:t>[  ]</w:t>
            </w:r>
            <w:proofErr w:type="gramEnd"/>
          </w:p>
        </w:tc>
      </w:tr>
      <w:tr w:rsidR="00D84F04">
        <w:tc>
          <w:tcPr>
            <w:tcW w:w="2310" w:type="dxa"/>
          </w:tcPr>
          <w:p w:rsidR="00D84F04" w:rsidRDefault="001248E6">
            <w:proofErr w:type="gramStart"/>
            <w:r>
              <w:rPr>
                <w:highlight w:val="yellow"/>
              </w:rPr>
              <w:t>[  ]</w:t>
            </w:r>
            <w:proofErr w:type="gramEnd"/>
          </w:p>
        </w:tc>
        <w:tc>
          <w:tcPr>
            <w:tcW w:w="2310" w:type="dxa"/>
          </w:tcPr>
          <w:p w:rsidR="00D84F04" w:rsidRDefault="001248E6">
            <w:proofErr w:type="gramStart"/>
            <w:r>
              <w:rPr>
                <w:highlight w:val="yellow"/>
              </w:rPr>
              <w:t>[  ]</w:t>
            </w:r>
            <w:proofErr w:type="gramEnd"/>
          </w:p>
        </w:tc>
        <w:tc>
          <w:tcPr>
            <w:tcW w:w="2311" w:type="dxa"/>
          </w:tcPr>
          <w:p w:rsidR="00D84F04" w:rsidRDefault="001248E6">
            <w:proofErr w:type="gramStart"/>
            <w:r>
              <w:rPr>
                <w:highlight w:val="yellow"/>
              </w:rPr>
              <w:t>[  ]</w:t>
            </w:r>
            <w:proofErr w:type="gramEnd"/>
          </w:p>
        </w:tc>
        <w:tc>
          <w:tcPr>
            <w:tcW w:w="2311" w:type="dxa"/>
          </w:tcPr>
          <w:p w:rsidR="00D84F04" w:rsidRDefault="001248E6">
            <w:proofErr w:type="gramStart"/>
            <w:r>
              <w:rPr>
                <w:highlight w:val="yellow"/>
              </w:rPr>
              <w:t>[  ]</w:t>
            </w:r>
            <w:proofErr w:type="gramEnd"/>
          </w:p>
        </w:tc>
      </w:tr>
      <w:tr w:rsidR="00D84F04">
        <w:tc>
          <w:tcPr>
            <w:tcW w:w="2310" w:type="dxa"/>
          </w:tcPr>
          <w:p w:rsidR="00D84F04" w:rsidRDefault="001248E6">
            <w:proofErr w:type="gramStart"/>
            <w:r>
              <w:rPr>
                <w:highlight w:val="yellow"/>
              </w:rPr>
              <w:t>[  ]</w:t>
            </w:r>
            <w:proofErr w:type="gramEnd"/>
          </w:p>
        </w:tc>
        <w:tc>
          <w:tcPr>
            <w:tcW w:w="2310" w:type="dxa"/>
          </w:tcPr>
          <w:p w:rsidR="00D84F04" w:rsidRDefault="001248E6">
            <w:proofErr w:type="gramStart"/>
            <w:r>
              <w:rPr>
                <w:highlight w:val="yellow"/>
              </w:rPr>
              <w:t>[  ]</w:t>
            </w:r>
            <w:proofErr w:type="gramEnd"/>
          </w:p>
        </w:tc>
        <w:tc>
          <w:tcPr>
            <w:tcW w:w="2311" w:type="dxa"/>
          </w:tcPr>
          <w:p w:rsidR="00D84F04" w:rsidRDefault="001248E6">
            <w:proofErr w:type="gramStart"/>
            <w:r>
              <w:rPr>
                <w:highlight w:val="yellow"/>
              </w:rPr>
              <w:t>[  ]</w:t>
            </w:r>
            <w:proofErr w:type="gramEnd"/>
          </w:p>
        </w:tc>
        <w:tc>
          <w:tcPr>
            <w:tcW w:w="2311" w:type="dxa"/>
          </w:tcPr>
          <w:p w:rsidR="00D84F04" w:rsidRDefault="001248E6">
            <w:proofErr w:type="gramStart"/>
            <w:r>
              <w:rPr>
                <w:highlight w:val="yellow"/>
              </w:rPr>
              <w:t>[  ]</w:t>
            </w:r>
            <w:proofErr w:type="gramEnd"/>
          </w:p>
        </w:tc>
      </w:tr>
    </w:tbl>
    <w:p w:rsidR="00D84F04" w:rsidRDefault="00D84F04"/>
    <w:p w:rsidR="00D84F04" w:rsidRDefault="001248E6">
      <w:pPr>
        <w:spacing w:after="0" w:line="259" w:lineRule="auto"/>
        <w:rPr>
          <w:b/>
        </w:rPr>
      </w:pPr>
      <w:r>
        <w:rPr>
          <w:b/>
        </w:rPr>
        <w:t xml:space="preserve">APPLICABLE </w:t>
      </w:r>
      <w:r>
        <w:rPr>
          <w:b/>
        </w:rPr>
        <w:t>FRAMEWORK CONTRACT:</w:t>
      </w:r>
    </w:p>
    <w:p w:rsidR="00D84F04" w:rsidRDefault="001248E6">
      <w:pPr>
        <w:spacing w:after="0" w:line="259" w:lineRule="auto"/>
        <w:jc w:val="both"/>
      </w:pPr>
      <w:r>
        <w:t xml:space="preserve">This Order Form is issued in accordance with and subject to the provisions of the Framework Contract with the reference number </w:t>
      </w:r>
      <w:r>
        <w:rPr>
          <w:highlight w:val="yellow"/>
        </w:rPr>
        <w:t>RM [XXXX]</w:t>
      </w:r>
      <w:r>
        <w:t xml:space="preserve"> and dated </w:t>
      </w:r>
      <w:r>
        <w:rPr>
          <w:highlight w:val="yellow"/>
        </w:rPr>
        <w:t>[Day Month Year]</w:t>
      </w:r>
      <w:r>
        <w:t xml:space="preserve"> for the provision of facilities management services.</w:t>
      </w:r>
    </w:p>
    <w:p w:rsidR="00D84F04" w:rsidRDefault="00D84F04">
      <w:pPr>
        <w:tabs>
          <w:tab w:val="left" w:pos="2257"/>
        </w:tabs>
        <w:spacing w:after="0" w:line="259" w:lineRule="auto"/>
        <w:rPr>
          <w:b/>
        </w:rPr>
      </w:pPr>
    </w:p>
    <w:p w:rsidR="00D84F04" w:rsidRDefault="001248E6">
      <w:pPr>
        <w:tabs>
          <w:tab w:val="left" w:pos="2257"/>
        </w:tabs>
        <w:spacing w:after="0" w:line="259" w:lineRule="auto"/>
        <w:rPr>
          <w:b/>
          <w:i/>
        </w:rPr>
      </w:pPr>
      <w:r>
        <w:rPr>
          <w:b/>
        </w:rPr>
        <w:t xml:space="preserve">CALL-OFF </w:t>
      </w:r>
      <w:proofErr w:type="gramStart"/>
      <w:r>
        <w:rPr>
          <w:b/>
        </w:rPr>
        <w:t>LOT(</w:t>
      </w:r>
      <w:proofErr w:type="gramEnd"/>
      <w:r>
        <w:rPr>
          <w:b/>
        </w:rPr>
        <w:t>S):</w:t>
      </w:r>
      <w:r>
        <w:rPr>
          <w:b/>
          <w:i/>
        </w:rPr>
        <w:t xml:space="preserve"> </w:t>
      </w:r>
      <w:r>
        <w:rPr>
          <w:i/>
        </w:rPr>
        <w:t>[</w:t>
      </w:r>
      <w:r>
        <w:rPr>
          <w:i/>
        </w:rPr>
        <w:t>Guidance Note: Insert the relevant lot numbers]</w:t>
      </w:r>
    </w:p>
    <w:p w:rsidR="00D84F04" w:rsidRDefault="00D84F04">
      <w:pPr>
        <w:tabs>
          <w:tab w:val="left" w:pos="2257"/>
        </w:tabs>
        <w:spacing w:after="0" w:line="259" w:lineRule="auto"/>
        <w:rPr>
          <w:b/>
        </w:rPr>
      </w:pPr>
    </w:p>
    <w:p w:rsidR="00D84F04" w:rsidRDefault="001248E6">
      <w:pPr>
        <w:tabs>
          <w:tab w:val="left" w:pos="2257"/>
        </w:tabs>
        <w:spacing w:after="0" w:line="259" w:lineRule="auto"/>
      </w:pPr>
      <w:r>
        <w:t>This Call-Off Contract is in relation to the following Lot (please select)</w:t>
      </w:r>
    </w:p>
    <w:p w:rsidR="00D84F04" w:rsidRDefault="00D84F04">
      <w:pPr>
        <w:tabs>
          <w:tab w:val="left" w:pos="2257"/>
        </w:tabs>
        <w:spacing w:after="0" w:line="259" w:lineRule="auto"/>
        <w:rPr>
          <w:b/>
        </w:rPr>
      </w:pPr>
    </w:p>
    <w:tbl>
      <w:tblPr>
        <w:tblStyle w:val="TableGrid"/>
        <w:tblW w:w="0" w:type="auto"/>
        <w:tblLook w:val="04A0" w:firstRow="1" w:lastRow="0" w:firstColumn="1" w:lastColumn="0" w:noHBand="0" w:noVBand="1"/>
      </w:tblPr>
      <w:tblGrid>
        <w:gridCol w:w="1458"/>
        <w:gridCol w:w="2970"/>
        <w:gridCol w:w="4410"/>
      </w:tblGrid>
      <w:tr w:rsidR="00D84F04">
        <w:tc>
          <w:tcPr>
            <w:tcW w:w="1458" w:type="dxa"/>
          </w:tcPr>
          <w:p w:rsidR="00D84F04" w:rsidRDefault="001248E6">
            <w:pPr>
              <w:tabs>
                <w:tab w:val="left" w:pos="2257"/>
              </w:tabs>
              <w:spacing w:line="259" w:lineRule="auto"/>
              <w:rPr>
                <w:b/>
                <w:sz w:val="22"/>
                <w:szCs w:val="22"/>
              </w:rPr>
            </w:pPr>
            <w:r>
              <w:rPr>
                <w:b/>
                <w:sz w:val="22"/>
                <w:szCs w:val="22"/>
              </w:rPr>
              <w:t>Lot</w:t>
            </w:r>
          </w:p>
        </w:tc>
        <w:tc>
          <w:tcPr>
            <w:tcW w:w="2970" w:type="dxa"/>
          </w:tcPr>
          <w:p w:rsidR="00D84F04" w:rsidRDefault="001248E6">
            <w:pPr>
              <w:tabs>
                <w:tab w:val="left" w:pos="2257"/>
              </w:tabs>
              <w:spacing w:line="259" w:lineRule="auto"/>
              <w:rPr>
                <w:b/>
                <w:sz w:val="22"/>
                <w:szCs w:val="22"/>
              </w:rPr>
            </w:pPr>
            <w:r>
              <w:rPr>
                <w:b/>
                <w:sz w:val="22"/>
                <w:szCs w:val="22"/>
              </w:rPr>
              <w:t>Tick as appropriate</w:t>
            </w:r>
          </w:p>
        </w:tc>
        <w:tc>
          <w:tcPr>
            <w:tcW w:w="4410" w:type="dxa"/>
          </w:tcPr>
          <w:p w:rsidR="00D84F04" w:rsidRDefault="001248E6">
            <w:pPr>
              <w:tabs>
                <w:tab w:val="left" w:pos="2257"/>
              </w:tabs>
              <w:spacing w:line="259" w:lineRule="auto"/>
              <w:rPr>
                <w:b/>
              </w:rPr>
            </w:pPr>
            <w:r>
              <w:rPr>
                <w:b/>
              </w:rPr>
              <w:t>Supplier accreditations required for the Lot</w:t>
            </w:r>
          </w:p>
        </w:tc>
      </w:tr>
      <w:tr w:rsidR="00D84F04">
        <w:tc>
          <w:tcPr>
            <w:tcW w:w="1458" w:type="dxa"/>
          </w:tcPr>
          <w:p w:rsidR="00D84F04" w:rsidRDefault="001248E6">
            <w:pPr>
              <w:tabs>
                <w:tab w:val="left" w:pos="2257"/>
              </w:tabs>
              <w:spacing w:line="259" w:lineRule="auto"/>
              <w:rPr>
                <w:sz w:val="22"/>
                <w:szCs w:val="22"/>
              </w:rPr>
            </w:pPr>
            <w:r>
              <w:rPr>
                <w:sz w:val="22"/>
                <w:szCs w:val="22"/>
              </w:rPr>
              <w:t>1a</w:t>
            </w:r>
          </w:p>
        </w:tc>
        <w:tc>
          <w:tcPr>
            <w:tcW w:w="2970" w:type="dxa"/>
          </w:tcPr>
          <w:p w:rsidR="00D84F04" w:rsidRDefault="00D84F04">
            <w:pPr>
              <w:tabs>
                <w:tab w:val="left" w:pos="2257"/>
              </w:tabs>
              <w:spacing w:line="259" w:lineRule="auto"/>
              <w:rPr>
                <w:b/>
                <w:sz w:val="22"/>
                <w:szCs w:val="22"/>
              </w:rPr>
            </w:pPr>
          </w:p>
        </w:tc>
        <w:tc>
          <w:tcPr>
            <w:tcW w:w="4410" w:type="dxa"/>
          </w:tcPr>
          <w:p w:rsidR="00D84F04" w:rsidRDefault="001248E6">
            <w:pPr>
              <w:tabs>
                <w:tab w:val="left" w:pos="2257"/>
              </w:tabs>
              <w:spacing w:line="259" w:lineRule="auto"/>
              <w:rPr>
                <w:b/>
              </w:rPr>
            </w:pPr>
            <w:r>
              <w:t>ISO 9001, ISO 14001</w:t>
            </w:r>
          </w:p>
        </w:tc>
      </w:tr>
      <w:tr w:rsidR="00D84F04">
        <w:tc>
          <w:tcPr>
            <w:tcW w:w="1458" w:type="dxa"/>
          </w:tcPr>
          <w:p w:rsidR="00D84F04" w:rsidRDefault="001248E6">
            <w:pPr>
              <w:tabs>
                <w:tab w:val="left" w:pos="2257"/>
              </w:tabs>
              <w:spacing w:line="259" w:lineRule="auto"/>
              <w:rPr>
                <w:sz w:val="22"/>
                <w:szCs w:val="22"/>
              </w:rPr>
            </w:pPr>
            <w:r>
              <w:rPr>
                <w:sz w:val="22"/>
                <w:szCs w:val="22"/>
              </w:rPr>
              <w:t>1b</w:t>
            </w:r>
          </w:p>
        </w:tc>
        <w:tc>
          <w:tcPr>
            <w:tcW w:w="2970" w:type="dxa"/>
          </w:tcPr>
          <w:p w:rsidR="00D84F04" w:rsidRDefault="00D84F04">
            <w:pPr>
              <w:tabs>
                <w:tab w:val="left" w:pos="2257"/>
              </w:tabs>
              <w:spacing w:line="259" w:lineRule="auto"/>
              <w:rPr>
                <w:b/>
                <w:sz w:val="22"/>
                <w:szCs w:val="22"/>
              </w:rPr>
            </w:pPr>
          </w:p>
        </w:tc>
        <w:tc>
          <w:tcPr>
            <w:tcW w:w="4410" w:type="dxa"/>
          </w:tcPr>
          <w:p w:rsidR="00D84F04" w:rsidRDefault="001248E6">
            <w:pPr>
              <w:tabs>
                <w:tab w:val="left" w:pos="2257"/>
              </w:tabs>
              <w:spacing w:line="259" w:lineRule="auto"/>
              <w:rPr>
                <w:b/>
              </w:rPr>
            </w:pPr>
            <w:r>
              <w:t>ISO 9001, ISO 14001</w:t>
            </w:r>
          </w:p>
        </w:tc>
      </w:tr>
      <w:tr w:rsidR="00D84F04">
        <w:tc>
          <w:tcPr>
            <w:tcW w:w="1458" w:type="dxa"/>
          </w:tcPr>
          <w:p w:rsidR="00D84F04" w:rsidRDefault="001248E6">
            <w:pPr>
              <w:tabs>
                <w:tab w:val="left" w:pos="2257"/>
              </w:tabs>
              <w:spacing w:line="259" w:lineRule="auto"/>
              <w:rPr>
                <w:sz w:val="22"/>
                <w:szCs w:val="22"/>
              </w:rPr>
            </w:pPr>
            <w:r>
              <w:rPr>
                <w:sz w:val="22"/>
                <w:szCs w:val="22"/>
              </w:rPr>
              <w:t>1c</w:t>
            </w:r>
          </w:p>
        </w:tc>
        <w:tc>
          <w:tcPr>
            <w:tcW w:w="2970" w:type="dxa"/>
          </w:tcPr>
          <w:p w:rsidR="00D84F04" w:rsidRDefault="00D84F04">
            <w:pPr>
              <w:tabs>
                <w:tab w:val="left" w:pos="2257"/>
              </w:tabs>
              <w:spacing w:line="259" w:lineRule="auto"/>
              <w:rPr>
                <w:b/>
                <w:sz w:val="22"/>
                <w:szCs w:val="22"/>
              </w:rPr>
            </w:pPr>
          </w:p>
        </w:tc>
        <w:tc>
          <w:tcPr>
            <w:tcW w:w="4410" w:type="dxa"/>
          </w:tcPr>
          <w:p w:rsidR="00D84F04" w:rsidRDefault="001248E6">
            <w:pPr>
              <w:tabs>
                <w:tab w:val="left" w:pos="2257"/>
              </w:tabs>
              <w:spacing w:line="259" w:lineRule="auto"/>
              <w:rPr>
                <w:b/>
              </w:rPr>
            </w:pPr>
            <w:r>
              <w:t xml:space="preserve">ISO </w:t>
            </w:r>
            <w:r>
              <w:t>9001, ISO 14001, ISO 27001, ISO 44001</w:t>
            </w:r>
          </w:p>
        </w:tc>
      </w:tr>
      <w:tr w:rsidR="00D84F04">
        <w:trPr>
          <w:trHeight w:val="85"/>
        </w:trPr>
        <w:tc>
          <w:tcPr>
            <w:tcW w:w="1458" w:type="dxa"/>
          </w:tcPr>
          <w:p w:rsidR="00D84F04" w:rsidRDefault="001248E6">
            <w:pPr>
              <w:tabs>
                <w:tab w:val="left" w:pos="2257"/>
              </w:tabs>
              <w:spacing w:line="259" w:lineRule="auto"/>
              <w:rPr>
                <w:sz w:val="22"/>
                <w:szCs w:val="22"/>
              </w:rPr>
            </w:pPr>
            <w:r>
              <w:rPr>
                <w:sz w:val="22"/>
                <w:szCs w:val="22"/>
              </w:rPr>
              <w:t>2</w:t>
            </w:r>
          </w:p>
        </w:tc>
        <w:tc>
          <w:tcPr>
            <w:tcW w:w="2970" w:type="dxa"/>
          </w:tcPr>
          <w:p w:rsidR="00D84F04" w:rsidRDefault="00D84F04">
            <w:pPr>
              <w:tabs>
                <w:tab w:val="left" w:pos="2257"/>
              </w:tabs>
              <w:spacing w:line="259" w:lineRule="auto"/>
              <w:rPr>
                <w:b/>
                <w:sz w:val="22"/>
                <w:szCs w:val="22"/>
              </w:rPr>
            </w:pPr>
          </w:p>
        </w:tc>
        <w:tc>
          <w:tcPr>
            <w:tcW w:w="4410" w:type="dxa"/>
          </w:tcPr>
          <w:p w:rsidR="00D84F04" w:rsidRDefault="001248E6">
            <w:pPr>
              <w:tabs>
                <w:tab w:val="left" w:pos="2257"/>
              </w:tabs>
              <w:spacing w:line="259" w:lineRule="auto"/>
              <w:rPr>
                <w:b/>
              </w:rPr>
            </w:pPr>
            <w:r>
              <w:t>ISO 9001, ISO 14001, ISO 27001, ISO 44001</w:t>
            </w:r>
          </w:p>
        </w:tc>
      </w:tr>
    </w:tbl>
    <w:p w:rsidR="00D84F04" w:rsidRDefault="00D84F04">
      <w:pPr>
        <w:spacing w:after="0" w:line="259" w:lineRule="auto"/>
        <w:rPr>
          <w:b/>
        </w:rPr>
      </w:pPr>
    </w:p>
    <w:p w:rsidR="00D84F04" w:rsidRDefault="001248E6">
      <w:pPr>
        <w:keepNext/>
        <w:spacing w:after="0" w:line="259" w:lineRule="auto"/>
        <w:rPr>
          <w:b/>
        </w:rPr>
      </w:pPr>
      <w:r>
        <w:rPr>
          <w:b/>
        </w:rPr>
        <w:lastRenderedPageBreak/>
        <w:t>CALL-OFF INCORPORATED TERMS</w:t>
      </w:r>
    </w:p>
    <w:p w:rsidR="00D84F04" w:rsidRDefault="001248E6">
      <w:pPr>
        <w:keepNext/>
        <w:spacing w:after="0" w:line="259" w:lineRule="auto"/>
      </w:pPr>
      <w:r>
        <w:t>The following documents shall be incorporated into this Call-Off Contract.  If they conflict, the following order of precedence shall apply:</w:t>
      </w:r>
    </w:p>
    <w:p w:rsidR="00D84F04" w:rsidRDefault="001248E6">
      <w:pPr>
        <w:pStyle w:val="ListParagraph"/>
        <w:numPr>
          <w:ilvl w:val="0"/>
          <w:numId w:val="5"/>
        </w:numPr>
        <w:spacing w:after="0" w:line="259" w:lineRule="auto"/>
      </w:pPr>
      <w:r>
        <w:t>This Order Form including the Call-Off Special Terms and Call-Off Special Schedules.</w:t>
      </w:r>
    </w:p>
    <w:p w:rsidR="00D84F04" w:rsidRDefault="001248E6">
      <w:pPr>
        <w:pStyle w:val="ListParagraph"/>
        <w:numPr>
          <w:ilvl w:val="0"/>
          <w:numId w:val="5"/>
        </w:numPr>
        <w:spacing w:after="0" w:line="259" w:lineRule="auto"/>
        <w:rPr>
          <w:i/>
        </w:rPr>
      </w:pPr>
      <w:r>
        <w:t xml:space="preserve">The CCS Core Terms (v.1.0) </w:t>
      </w:r>
      <w:r>
        <w:rPr>
          <w:rStyle w:val="Emphasis"/>
          <w:i w:val="0"/>
        </w:rPr>
        <w:t>and Joint Schedule 1 (Definitions)</w:t>
      </w:r>
      <w:r>
        <w:rPr>
          <w:i/>
        </w:rPr>
        <w:t>.</w:t>
      </w:r>
    </w:p>
    <w:p w:rsidR="00D84F04" w:rsidRDefault="001248E6">
      <w:pPr>
        <w:pStyle w:val="ListParagraph"/>
        <w:keepNext/>
        <w:numPr>
          <w:ilvl w:val="0"/>
          <w:numId w:val="5"/>
        </w:numPr>
        <w:spacing w:after="0" w:line="259" w:lineRule="auto"/>
        <w:rPr>
          <w:rStyle w:val="Emphasis"/>
          <w:i w:val="0"/>
          <w:iCs w:val="0"/>
        </w:rPr>
      </w:pPr>
      <w:r>
        <w:rPr>
          <w:rStyle w:val="Emphasis"/>
          <w:i w:val="0"/>
        </w:rPr>
        <w:t xml:space="preserve">The following Schedules: </w:t>
      </w:r>
    </w:p>
    <w:p w:rsidR="00D84F04" w:rsidRDefault="001248E6">
      <w:pPr>
        <w:spacing w:after="0" w:line="259" w:lineRule="auto"/>
        <w:ind w:left="720"/>
        <w:rPr>
          <w:rStyle w:val="Emphasis"/>
          <w:i w:val="0"/>
          <w:iCs w:val="0"/>
        </w:rPr>
      </w:pPr>
      <w:r>
        <w:rPr>
          <w:rStyle w:val="Emphasis"/>
          <w:i w:val="0"/>
        </w:rPr>
        <w:t>Joint Schedule 2 (Variation Form)</w:t>
      </w:r>
    </w:p>
    <w:p w:rsidR="00D84F04" w:rsidRDefault="001248E6">
      <w:pPr>
        <w:spacing w:after="0" w:line="259" w:lineRule="auto"/>
        <w:ind w:left="720"/>
        <w:rPr>
          <w:rStyle w:val="Emphasis"/>
          <w:i w:val="0"/>
          <w:sz w:val="20"/>
          <w:szCs w:val="20"/>
          <w:lang w:eastAsia="en-GB"/>
        </w:rPr>
      </w:pPr>
      <w:r>
        <w:rPr>
          <w:rStyle w:val="Emphasis"/>
          <w:i w:val="0"/>
        </w:rPr>
        <w:t xml:space="preserve">Joint </w:t>
      </w:r>
      <w:proofErr w:type="gramStart"/>
      <w:r>
        <w:rPr>
          <w:rStyle w:val="Emphasis"/>
          <w:i w:val="0"/>
        </w:rPr>
        <w:t>Schedule  3</w:t>
      </w:r>
      <w:proofErr w:type="gramEnd"/>
      <w:r>
        <w:rPr>
          <w:rStyle w:val="Emphasis"/>
          <w:i w:val="0"/>
        </w:rPr>
        <w:t xml:space="preserve"> (Insurance Requirements)</w:t>
      </w:r>
    </w:p>
    <w:p w:rsidR="00D84F04" w:rsidRDefault="001248E6">
      <w:pPr>
        <w:spacing w:after="0" w:line="259" w:lineRule="auto"/>
        <w:ind w:left="720"/>
        <w:rPr>
          <w:rStyle w:val="Emphasis"/>
          <w:i w:val="0"/>
          <w:sz w:val="20"/>
          <w:szCs w:val="20"/>
          <w:lang w:eastAsia="en-GB"/>
        </w:rPr>
      </w:pPr>
      <w:r>
        <w:rPr>
          <w:rStyle w:val="Emphasis"/>
          <w:i w:val="0"/>
        </w:rPr>
        <w:t>Joint</w:t>
      </w:r>
      <w:r>
        <w:rPr>
          <w:rStyle w:val="Emphasis"/>
          <w:i w:val="0"/>
        </w:rPr>
        <w:t xml:space="preserve"> </w:t>
      </w:r>
      <w:proofErr w:type="gramStart"/>
      <w:r>
        <w:rPr>
          <w:rStyle w:val="Emphasis"/>
          <w:i w:val="0"/>
        </w:rPr>
        <w:t>Schedule  4</w:t>
      </w:r>
      <w:proofErr w:type="gramEnd"/>
      <w:r>
        <w:rPr>
          <w:rStyle w:val="Emphasis"/>
          <w:i w:val="0"/>
        </w:rPr>
        <w:t xml:space="preserve"> (Commercially Sensitive Information)</w:t>
      </w:r>
    </w:p>
    <w:p w:rsidR="00D84F04" w:rsidRDefault="001248E6">
      <w:pPr>
        <w:spacing w:after="0" w:line="259" w:lineRule="auto"/>
        <w:ind w:left="720"/>
        <w:rPr>
          <w:rStyle w:val="Emphasis"/>
          <w:i w:val="0"/>
          <w:highlight w:val="yellow"/>
        </w:rPr>
      </w:pPr>
      <w:r>
        <w:rPr>
          <w:rStyle w:val="Emphasis"/>
          <w:i w:val="0"/>
        </w:rPr>
        <w:t xml:space="preserve">[Joint Schedule  </w:t>
      </w:r>
      <w:commentRangeStart w:id="23"/>
      <w:r>
        <w:rPr>
          <w:rStyle w:val="Emphasis"/>
          <w:i w:val="0"/>
          <w:highlight w:val="yellow"/>
        </w:rPr>
        <w:t>[6 (Key Sub-Contractors</w:t>
      </w:r>
      <w:proofErr w:type="gramStart"/>
      <w:r>
        <w:rPr>
          <w:rStyle w:val="Emphasis"/>
          <w:i w:val="0"/>
          <w:highlight w:val="yellow"/>
        </w:rPr>
        <w:t>)</w:t>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t xml:space="preserve"> ]</w:t>
      </w:r>
      <w:proofErr w:type="gramEnd"/>
    </w:p>
    <w:p w:rsidR="00D84F04" w:rsidRDefault="001248E6">
      <w:pPr>
        <w:spacing w:after="0" w:line="259" w:lineRule="auto"/>
        <w:ind w:left="720"/>
        <w:rPr>
          <w:rStyle w:val="Emphasis"/>
          <w:i w:val="0"/>
          <w:highlight w:val="yellow"/>
        </w:rPr>
      </w:pPr>
      <w:r>
        <w:rPr>
          <w:rStyle w:val="Emphasis"/>
          <w:i w:val="0"/>
        </w:rPr>
        <w:t xml:space="preserve">[Joint Schedule </w:t>
      </w:r>
      <w:r>
        <w:rPr>
          <w:rStyle w:val="Emphasis"/>
          <w:i w:val="0"/>
          <w:highlight w:val="yellow"/>
        </w:rPr>
        <w:t>[7 (Guarantee</w:t>
      </w:r>
      <w:proofErr w:type="gramStart"/>
      <w:r>
        <w:rPr>
          <w:rStyle w:val="Emphasis"/>
          <w:i w:val="0"/>
          <w:highlight w:val="yellow"/>
        </w:rPr>
        <w:t xml:space="preserve">) </w:t>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t xml:space="preserve"> ]</w:t>
      </w:r>
      <w:commentRangeEnd w:id="23"/>
      <w:proofErr w:type="gramEnd"/>
      <w:r>
        <w:rPr>
          <w:rStyle w:val="CommentReference"/>
        </w:rPr>
        <w:commentReference w:id="23"/>
      </w:r>
    </w:p>
    <w:p w:rsidR="00D84F04" w:rsidRDefault="001248E6">
      <w:pPr>
        <w:spacing w:after="0" w:line="259" w:lineRule="auto"/>
        <w:ind w:left="720"/>
        <w:rPr>
          <w:rStyle w:val="Emphasis"/>
          <w:i w:val="0"/>
        </w:rPr>
      </w:pPr>
      <w:r>
        <w:rPr>
          <w:rStyle w:val="Emphasis"/>
          <w:i w:val="0"/>
        </w:rPr>
        <w:t>Call-Off Schedule 1 (Transparency Reports)</w:t>
      </w:r>
    </w:p>
    <w:p w:rsidR="00D84F04" w:rsidRDefault="001248E6">
      <w:pPr>
        <w:spacing w:after="0" w:line="259" w:lineRule="auto"/>
        <w:ind w:left="720"/>
        <w:rPr>
          <w:rStyle w:val="Emphasis"/>
          <w:i w:val="0"/>
        </w:rPr>
      </w:pPr>
      <w:r>
        <w:rPr>
          <w:rStyle w:val="Emphasis"/>
          <w:i w:val="0"/>
        </w:rPr>
        <w:t xml:space="preserve">Call-Off </w:t>
      </w:r>
      <w:proofErr w:type="gramStart"/>
      <w:r>
        <w:rPr>
          <w:rStyle w:val="Emphasis"/>
          <w:i w:val="0"/>
        </w:rPr>
        <w:t>Schedule  2</w:t>
      </w:r>
      <w:proofErr w:type="gramEnd"/>
      <w:r>
        <w:rPr>
          <w:rStyle w:val="Emphasis"/>
          <w:i w:val="0"/>
        </w:rPr>
        <w:t xml:space="preserve"> (Staff Transfer)</w:t>
      </w:r>
    </w:p>
    <w:p w:rsidR="00D84F04" w:rsidRDefault="001248E6">
      <w:pPr>
        <w:spacing w:after="0" w:line="259" w:lineRule="auto"/>
        <w:ind w:left="1008"/>
        <w:rPr>
          <w:rStyle w:val="Emphasis"/>
          <w:i w:val="0"/>
          <w:highlight w:val="yellow"/>
        </w:rPr>
      </w:pPr>
      <w:r>
        <w:rPr>
          <w:rStyle w:val="Emphasis"/>
          <w:i w:val="0"/>
          <w:highlight w:val="yellow"/>
        </w:rPr>
        <w:t>[</w:t>
      </w:r>
      <w:r>
        <w:rPr>
          <w:rStyle w:val="Emphasis"/>
          <w:i w:val="0"/>
        </w:rPr>
        <w:t xml:space="preserve">Call-Off Schedule </w:t>
      </w:r>
      <w:r>
        <w:rPr>
          <w:rStyle w:val="Emphasis"/>
          <w:i w:val="0"/>
          <w:highlight w:val="yellow"/>
        </w:rPr>
        <w:t>2: Part A (</w:t>
      </w:r>
      <w:r>
        <w:rPr>
          <w:rStyle w:val="Emphasis"/>
          <w:i w:val="0"/>
          <w:highlight w:val="yellow"/>
        </w:rPr>
        <w:t>Staff Transfer At Start Date – Outsourcing From the Buyer</w:t>
      </w:r>
      <w:proofErr w:type="gramStart"/>
      <w:r>
        <w:rPr>
          <w:rStyle w:val="Emphasis"/>
          <w:i w:val="0"/>
          <w:highlight w:val="yellow"/>
        </w:rPr>
        <w:t xml:space="preserve">) </w:t>
      </w:r>
      <w:r>
        <w:rPr>
          <w:rStyle w:val="Emphasis"/>
          <w:i w:val="0"/>
          <w:highlight w:val="yellow"/>
        </w:rPr>
        <w:tab/>
        <w:t xml:space="preserve"> ]</w:t>
      </w:r>
      <w:proofErr w:type="gramEnd"/>
    </w:p>
    <w:p w:rsidR="00D84F04" w:rsidRDefault="001248E6">
      <w:pPr>
        <w:spacing w:after="0" w:line="259" w:lineRule="auto"/>
        <w:ind w:left="1008"/>
        <w:rPr>
          <w:rStyle w:val="Emphasis"/>
          <w:i w:val="0"/>
          <w:highlight w:val="yellow"/>
        </w:rPr>
      </w:pPr>
      <w:r>
        <w:rPr>
          <w:rStyle w:val="Emphasis"/>
          <w:i w:val="0"/>
          <w:highlight w:val="yellow"/>
        </w:rPr>
        <w:t>[</w:t>
      </w:r>
      <w:r>
        <w:rPr>
          <w:rStyle w:val="Emphasis"/>
          <w:i w:val="0"/>
        </w:rPr>
        <w:t xml:space="preserve">Call-Off Schedule </w:t>
      </w:r>
      <w:r>
        <w:rPr>
          <w:rStyle w:val="Emphasis"/>
          <w:i w:val="0"/>
          <w:highlight w:val="yellow"/>
        </w:rPr>
        <w:t>2: Part B (Staff Transfer At Start Date – Transfer From Former Supplier)]</w:t>
      </w:r>
    </w:p>
    <w:p w:rsidR="00D84F04" w:rsidRDefault="001248E6">
      <w:pPr>
        <w:spacing w:after="0" w:line="259" w:lineRule="auto"/>
        <w:ind w:left="1008"/>
        <w:rPr>
          <w:rStyle w:val="Emphasis"/>
          <w:i w:val="0"/>
          <w:highlight w:val="yellow"/>
        </w:rPr>
      </w:pPr>
      <w:r>
        <w:rPr>
          <w:rStyle w:val="Emphasis"/>
          <w:i w:val="0"/>
          <w:highlight w:val="yellow"/>
        </w:rPr>
        <w:t>[</w:t>
      </w:r>
      <w:r>
        <w:rPr>
          <w:rStyle w:val="Emphasis"/>
          <w:i w:val="0"/>
        </w:rPr>
        <w:t xml:space="preserve">Call-Off </w:t>
      </w:r>
      <w:proofErr w:type="gramStart"/>
      <w:r>
        <w:rPr>
          <w:rStyle w:val="Emphasis"/>
          <w:i w:val="0"/>
        </w:rPr>
        <w:t xml:space="preserve">Schedule  </w:t>
      </w:r>
      <w:r>
        <w:rPr>
          <w:rStyle w:val="Emphasis"/>
          <w:i w:val="0"/>
          <w:highlight w:val="yellow"/>
        </w:rPr>
        <w:t>2</w:t>
      </w:r>
      <w:proofErr w:type="gramEnd"/>
      <w:r>
        <w:rPr>
          <w:rStyle w:val="Emphasis"/>
          <w:i w:val="0"/>
          <w:highlight w:val="yellow"/>
        </w:rPr>
        <w:t xml:space="preserve">: Part C (No Staff Transfer On Start Date) </w:t>
      </w:r>
      <w:r>
        <w:rPr>
          <w:rStyle w:val="Emphasis"/>
          <w:i w:val="0"/>
          <w:highlight w:val="yellow"/>
        </w:rPr>
        <w:tab/>
      </w:r>
      <w:r>
        <w:rPr>
          <w:rStyle w:val="Emphasis"/>
          <w:i w:val="0"/>
          <w:highlight w:val="yellow"/>
        </w:rPr>
        <w:tab/>
      </w:r>
      <w:r>
        <w:rPr>
          <w:rStyle w:val="Emphasis"/>
          <w:i w:val="0"/>
          <w:highlight w:val="yellow"/>
        </w:rPr>
        <w:tab/>
        <w:t>]</w:t>
      </w:r>
    </w:p>
    <w:p w:rsidR="00D84F04" w:rsidRDefault="001248E6">
      <w:pPr>
        <w:spacing w:after="0" w:line="259" w:lineRule="auto"/>
        <w:ind w:left="1008"/>
        <w:rPr>
          <w:rStyle w:val="Emphasis"/>
          <w:i w:val="0"/>
          <w:highlight w:val="yellow"/>
        </w:rPr>
      </w:pPr>
      <w:r>
        <w:rPr>
          <w:rStyle w:val="Emphasis"/>
          <w:i w:val="0"/>
          <w:highlight w:val="yellow"/>
        </w:rPr>
        <w:t>[</w:t>
      </w:r>
      <w:r>
        <w:rPr>
          <w:rStyle w:val="Emphasis"/>
          <w:i w:val="0"/>
        </w:rPr>
        <w:t xml:space="preserve">Call-Off </w:t>
      </w:r>
      <w:proofErr w:type="gramStart"/>
      <w:r>
        <w:rPr>
          <w:rStyle w:val="Emphasis"/>
          <w:i w:val="0"/>
        </w:rPr>
        <w:t xml:space="preserve">Schedule  </w:t>
      </w:r>
      <w:r>
        <w:rPr>
          <w:rStyle w:val="Emphasis"/>
          <w:i w:val="0"/>
          <w:highlight w:val="yellow"/>
        </w:rPr>
        <w:t>2</w:t>
      </w:r>
      <w:proofErr w:type="gramEnd"/>
      <w:r>
        <w:rPr>
          <w:rStyle w:val="Emphasis"/>
          <w:i w:val="0"/>
          <w:highlight w:val="yellow"/>
        </w:rPr>
        <w:t xml:space="preserve">: Part D (Pensions) </w:t>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t>]</w:t>
      </w:r>
    </w:p>
    <w:p w:rsidR="00D84F04" w:rsidRDefault="001248E6">
      <w:pPr>
        <w:spacing w:after="0" w:line="259" w:lineRule="auto"/>
        <w:ind w:left="1008"/>
        <w:rPr>
          <w:rStyle w:val="Emphasis"/>
          <w:i w:val="0"/>
          <w:highlight w:val="yellow"/>
        </w:rPr>
      </w:pPr>
      <w:proofErr w:type="gramStart"/>
      <w:r>
        <w:rPr>
          <w:rStyle w:val="Emphasis"/>
          <w:i w:val="0"/>
          <w:highlight w:val="yellow"/>
        </w:rPr>
        <w:t>[ -</w:t>
      </w:r>
      <w:proofErr w:type="gramEnd"/>
      <w:r>
        <w:rPr>
          <w:rStyle w:val="Emphasis"/>
          <w:i w:val="0"/>
          <w:highlight w:val="yellow"/>
        </w:rPr>
        <w:t xml:space="preserve"> Annex D1 (CSPS) </w:t>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t xml:space="preserve"> ]</w:t>
      </w:r>
    </w:p>
    <w:p w:rsidR="00D84F04" w:rsidRDefault="001248E6">
      <w:pPr>
        <w:spacing w:after="0" w:line="259" w:lineRule="auto"/>
        <w:ind w:left="1008"/>
        <w:rPr>
          <w:rStyle w:val="Emphasis"/>
          <w:i w:val="0"/>
          <w:highlight w:val="yellow"/>
        </w:rPr>
      </w:pPr>
      <w:proofErr w:type="gramStart"/>
      <w:r>
        <w:rPr>
          <w:rStyle w:val="Emphasis"/>
          <w:i w:val="0"/>
          <w:highlight w:val="yellow"/>
        </w:rPr>
        <w:t>[ -</w:t>
      </w:r>
      <w:proofErr w:type="gramEnd"/>
      <w:r>
        <w:rPr>
          <w:rStyle w:val="Emphasis"/>
          <w:i w:val="0"/>
          <w:highlight w:val="yellow"/>
        </w:rPr>
        <w:t xml:space="preserve"> Annex D2 (NHSPS) </w:t>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t xml:space="preserve"> ]</w:t>
      </w:r>
    </w:p>
    <w:p w:rsidR="00D84F04" w:rsidRDefault="001248E6">
      <w:pPr>
        <w:spacing w:after="0" w:line="259" w:lineRule="auto"/>
        <w:ind w:left="1008"/>
        <w:rPr>
          <w:rStyle w:val="Emphasis"/>
          <w:i w:val="0"/>
          <w:highlight w:val="yellow"/>
        </w:rPr>
      </w:pPr>
      <w:proofErr w:type="gramStart"/>
      <w:r>
        <w:rPr>
          <w:rStyle w:val="Emphasis"/>
          <w:i w:val="0"/>
          <w:highlight w:val="yellow"/>
        </w:rPr>
        <w:t>[ -</w:t>
      </w:r>
      <w:proofErr w:type="gramEnd"/>
      <w:r>
        <w:rPr>
          <w:rStyle w:val="Emphasis"/>
          <w:i w:val="0"/>
          <w:highlight w:val="yellow"/>
        </w:rPr>
        <w:t xml:space="preserve"> Annex D3 (LGPS)</w:t>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t xml:space="preserve"> ]</w:t>
      </w:r>
    </w:p>
    <w:p w:rsidR="00D84F04" w:rsidRDefault="001248E6">
      <w:pPr>
        <w:spacing w:after="0" w:line="259" w:lineRule="auto"/>
        <w:ind w:left="1008"/>
        <w:rPr>
          <w:rStyle w:val="Emphasis"/>
          <w:i w:val="0"/>
        </w:rPr>
      </w:pPr>
      <w:r>
        <w:rPr>
          <w:rStyle w:val="Emphasis"/>
          <w:i w:val="0"/>
        </w:rPr>
        <w:t xml:space="preserve">Call-Off </w:t>
      </w:r>
      <w:proofErr w:type="gramStart"/>
      <w:r>
        <w:rPr>
          <w:rStyle w:val="Emphasis"/>
          <w:i w:val="0"/>
        </w:rPr>
        <w:t>Schedule  2</w:t>
      </w:r>
      <w:proofErr w:type="gramEnd"/>
      <w:r>
        <w:rPr>
          <w:rStyle w:val="Emphasis"/>
          <w:i w:val="0"/>
        </w:rPr>
        <w:t>: Part E (Staff Transfer on Exit)</w:t>
      </w:r>
    </w:p>
    <w:p w:rsidR="00D84F04" w:rsidRDefault="001248E6">
      <w:pPr>
        <w:spacing w:after="0" w:line="259" w:lineRule="auto"/>
        <w:ind w:left="720"/>
        <w:rPr>
          <w:rStyle w:val="Emphasis"/>
          <w:i w:val="0"/>
        </w:rPr>
      </w:pPr>
      <w:r>
        <w:rPr>
          <w:rStyle w:val="Emphasis"/>
          <w:i w:val="0"/>
        </w:rPr>
        <w:t>Call-Off Schedule 3 (Continuous Improvement)</w:t>
      </w:r>
    </w:p>
    <w:p w:rsidR="00D84F04" w:rsidRDefault="001248E6">
      <w:pPr>
        <w:spacing w:after="0" w:line="259" w:lineRule="auto"/>
        <w:ind w:left="720"/>
        <w:rPr>
          <w:rStyle w:val="Emphasis"/>
          <w:i w:val="0"/>
          <w:highlight w:val="yellow"/>
        </w:rPr>
      </w:pPr>
      <w:r>
        <w:rPr>
          <w:rStyle w:val="Emphasis"/>
          <w:i w:val="0"/>
        </w:rPr>
        <w:t xml:space="preserve">Call-Off </w:t>
      </w:r>
      <w:proofErr w:type="gramStart"/>
      <w:r>
        <w:rPr>
          <w:rStyle w:val="Emphasis"/>
          <w:i w:val="0"/>
        </w:rPr>
        <w:t xml:space="preserve">Schedule  </w:t>
      </w:r>
      <w:r>
        <w:rPr>
          <w:rStyle w:val="Emphasis"/>
          <w:i w:val="0"/>
          <w:highlight w:val="yellow"/>
        </w:rPr>
        <w:t>5</w:t>
      </w:r>
      <w:proofErr w:type="gramEnd"/>
      <w:r>
        <w:rPr>
          <w:rStyle w:val="Emphasis"/>
          <w:i w:val="0"/>
          <w:highlight w:val="yellow"/>
        </w:rPr>
        <w:t xml:space="preserve"> (Key Staff ) </w:t>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t xml:space="preserve">  ]</w:t>
      </w:r>
    </w:p>
    <w:p w:rsidR="00D84F04" w:rsidRDefault="001248E6">
      <w:pPr>
        <w:spacing w:after="0" w:line="259" w:lineRule="auto"/>
        <w:ind w:left="720"/>
        <w:rPr>
          <w:rStyle w:val="Emphasis"/>
          <w:i w:val="0"/>
          <w:highlight w:val="yellow"/>
        </w:rPr>
      </w:pPr>
      <w:r>
        <w:rPr>
          <w:rStyle w:val="Emphasis"/>
          <w:i w:val="0"/>
        </w:rPr>
        <w:t xml:space="preserve">[Call-Off </w:t>
      </w:r>
      <w:proofErr w:type="gramStart"/>
      <w:r>
        <w:rPr>
          <w:rStyle w:val="Emphasis"/>
          <w:i w:val="0"/>
        </w:rPr>
        <w:t xml:space="preserve">Schedule  </w:t>
      </w:r>
      <w:r>
        <w:rPr>
          <w:rStyle w:val="Emphasis"/>
          <w:i w:val="0"/>
          <w:highlight w:val="yellow"/>
        </w:rPr>
        <w:t>6</w:t>
      </w:r>
      <w:proofErr w:type="gramEnd"/>
      <w:r>
        <w:rPr>
          <w:rStyle w:val="Emphasis"/>
          <w:i w:val="0"/>
          <w:highlight w:val="yellow"/>
        </w:rPr>
        <w:t xml:space="preserve"> ( ICT Services Terms) </w:t>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t xml:space="preserve">  ]</w:t>
      </w:r>
    </w:p>
    <w:p w:rsidR="00D84F04" w:rsidRDefault="001248E6">
      <w:pPr>
        <w:spacing w:after="0" w:line="259" w:lineRule="auto"/>
        <w:ind w:left="720"/>
        <w:rPr>
          <w:rStyle w:val="Emphasis"/>
          <w:i w:val="0"/>
          <w:highlight w:val="yellow"/>
        </w:rPr>
      </w:pPr>
      <w:r>
        <w:rPr>
          <w:rStyle w:val="Emphasis"/>
          <w:i w:val="0"/>
        </w:rPr>
        <w:t xml:space="preserve">[Call-Off Schedule </w:t>
      </w:r>
      <w:r>
        <w:rPr>
          <w:rStyle w:val="Emphasis"/>
          <w:i w:val="0"/>
          <w:highlight w:val="yellow"/>
        </w:rPr>
        <w:t>7 (Business Continuity and Disaster Recovery</w:t>
      </w:r>
      <w:proofErr w:type="gramStart"/>
      <w:r>
        <w:rPr>
          <w:rStyle w:val="Emphasis"/>
          <w:i w:val="0"/>
          <w:highlight w:val="yellow"/>
        </w:rPr>
        <w:t>)</w:t>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t xml:space="preserve">  ]</w:t>
      </w:r>
      <w:proofErr w:type="gramEnd"/>
    </w:p>
    <w:p w:rsidR="00D84F04" w:rsidRDefault="001248E6">
      <w:pPr>
        <w:spacing w:after="0" w:line="259" w:lineRule="auto"/>
        <w:ind w:left="720"/>
        <w:rPr>
          <w:rStyle w:val="Emphasis"/>
          <w:i w:val="0"/>
          <w:highlight w:val="yellow"/>
        </w:rPr>
      </w:pPr>
      <w:r>
        <w:rPr>
          <w:rStyle w:val="Emphasis"/>
          <w:i w:val="0"/>
        </w:rPr>
        <w:t xml:space="preserve">[Call-Off Schedule </w:t>
      </w:r>
      <w:r>
        <w:rPr>
          <w:rStyle w:val="Emphasis"/>
          <w:i w:val="0"/>
          <w:highlight w:val="yellow"/>
        </w:rPr>
        <w:t>8 (Security</w:t>
      </w:r>
      <w:proofErr w:type="gramStart"/>
      <w:r>
        <w:rPr>
          <w:rStyle w:val="Emphasis"/>
          <w:i w:val="0"/>
          <w:highlight w:val="yellow"/>
        </w:rPr>
        <w:t>)</w:t>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t xml:space="preserve">  ]</w:t>
      </w:r>
      <w:proofErr w:type="gramEnd"/>
    </w:p>
    <w:p w:rsidR="00D84F04" w:rsidRDefault="001248E6">
      <w:pPr>
        <w:spacing w:after="0" w:line="259" w:lineRule="auto"/>
        <w:ind w:left="720"/>
        <w:rPr>
          <w:rStyle w:val="Emphasis"/>
          <w:i w:val="0"/>
          <w:highlight w:val="yellow"/>
        </w:rPr>
      </w:pPr>
      <w:r>
        <w:rPr>
          <w:rStyle w:val="Emphasis"/>
          <w:i w:val="0"/>
        </w:rPr>
        <w:t xml:space="preserve">[Call-Off Schedule </w:t>
      </w:r>
      <w:r>
        <w:rPr>
          <w:rStyle w:val="Emphasis"/>
          <w:i w:val="0"/>
          <w:highlight w:val="yellow"/>
        </w:rPr>
        <w:t>9 (Mobilisation Plan and Testing</w:t>
      </w:r>
      <w:proofErr w:type="gramStart"/>
      <w:r>
        <w:rPr>
          <w:rStyle w:val="Emphasis"/>
          <w:i w:val="0"/>
          <w:highlight w:val="yellow"/>
        </w:rPr>
        <w:t xml:space="preserve">) </w:t>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t xml:space="preserve">  ]</w:t>
      </w:r>
      <w:proofErr w:type="gramEnd"/>
    </w:p>
    <w:p w:rsidR="00D84F04" w:rsidRDefault="001248E6">
      <w:pPr>
        <w:spacing w:after="0" w:line="259" w:lineRule="auto"/>
        <w:ind w:left="720"/>
        <w:rPr>
          <w:rStyle w:val="Emphasis"/>
          <w:i w:val="0"/>
          <w:highlight w:val="yellow"/>
        </w:rPr>
      </w:pPr>
      <w:r>
        <w:rPr>
          <w:rStyle w:val="Emphasis"/>
          <w:i w:val="0"/>
        </w:rPr>
        <w:t xml:space="preserve">[Call-Off </w:t>
      </w:r>
      <w:proofErr w:type="gramStart"/>
      <w:r>
        <w:rPr>
          <w:rStyle w:val="Emphasis"/>
          <w:i w:val="0"/>
        </w:rPr>
        <w:t>Schedu</w:t>
      </w:r>
      <w:r>
        <w:rPr>
          <w:rStyle w:val="Emphasis"/>
          <w:i w:val="0"/>
        </w:rPr>
        <w:t xml:space="preserve">le  </w:t>
      </w:r>
      <w:r>
        <w:rPr>
          <w:rStyle w:val="Emphasis"/>
          <w:i w:val="0"/>
          <w:highlight w:val="yellow"/>
        </w:rPr>
        <w:t>10</w:t>
      </w:r>
      <w:proofErr w:type="gramEnd"/>
      <w:r>
        <w:rPr>
          <w:rStyle w:val="Emphasis"/>
          <w:i w:val="0"/>
          <w:highlight w:val="yellow"/>
        </w:rPr>
        <w:t xml:space="preserve"> (Key Performance Indicators) </w:t>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t xml:space="preserve">  ]</w:t>
      </w:r>
    </w:p>
    <w:p w:rsidR="00D84F04" w:rsidRDefault="001248E6">
      <w:pPr>
        <w:spacing w:after="0" w:line="259" w:lineRule="auto"/>
        <w:ind w:left="720"/>
        <w:rPr>
          <w:rStyle w:val="Emphasis"/>
          <w:i w:val="0"/>
          <w:highlight w:val="yellow"/>
        </w:rPr>
      </w:pPr>
      <w:r>
        <w:rPr>
          <w:rStyle w:val="Emphasis"/>
          <w:i w:val="0"/>
        </w:rPr>
        <w:t xml:space="preserve">[Call-Off Schedule </w:t>
      </w:r>
      <w:r>
        <w:rPr>
          <w:rStyle w:val="Emphasis"/>
          <w:i w:val="0"/>
          <w:highlight w:val="yellow"/>
        </w:rPr>
        <w:t>11 (Contract Management</w:t>
      </w:r>
      <w:proofErr w:type="gramStart"/>
      <w:r>
        <w:rPr>
          <w:rStyle w:val="Emphasis"/>
          <w:i w:val="0"/>
          <w:highlight w:val="yellow"/>
        </w:rPr>
        <w:t xml:space="preserve">) </w:t>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t xml:space="preserve">  ]</w:t>
      </w:r>
      <w:proofErr w:type="gramEnd"/>
    </w:p>
    <w:p w:rsidR="00D84F04" w:rsidRDefault="001248E6">
      <w:pPr>
        <w:spacing w:after="0" w:line="259" w:lineRule="auto"/>
        <w:ind w:left="720"/>
        <w:rPr>
          <w:rStyle w:val="Emphasis"/>
          <w:i w:val="0"/>
          <w:highlight w:val="yellow"/>
        </w:rPr>
      </w:pPr>
      <w:r>
        <w:rPr>
          <w:rStyle w:val="Emphasis"/>
          <w:i w:val="0"/>
        </w:rPr>
        <w:t xml:space="preserve">[Call-Off Schedule </w:t>
      </w:r>
      <w:r>
        <w:rPr>
          <w:rStyle w:val="Emphasis"/>
          <w:i w:val="0"/>
          <w:highlight w:val="yellow"/>
        </w:rPr>
        <w:t>12 (Benchmarking</w:t>
      </w:r>
      <w:proofErr w:type="gramStart"/>
      <w:r>
        <w:rPr>
          <w:rStyle w:val="Emphasis"/>
          <w:i w:val="0"/>
          <w:highlight w:val="yellow"/>
        </w:rPr>
        <w:t xml:space="preserve">) </w:t>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t xml:space="preserve">  ]</w:t>
      </w:r>
      <w:proofErr w:type="gramEnd"/>
    </w:p>
    <w:p w:rsidR="00D84F04" w:rsidRDefault="001248E6">
      <w:pPr>
        <w:spacing w:after="0" w:line="259" w:lineRule="auto"/>
        <w:ind w:left="720"/>
        <w:rPr>
          <w:rStyle w:val="Emphasis"/>
          <w:i w:val="0"/>
          <w:highlight w:val="yellow"/>
        </w:rPr>
      </w:pPr>
      <w:r>
        <w:rPr>
          <w:rStyle w:val="Emphasis"/>
          <w:i w:val="0"/>
        </w:rPr>
        <w:t xml:space="preserve">[Call-Off Schedule </w:t>
      </w:r>
      <w:r>
        <w:rPr>
          <w:rStyle w:val="Emphasis"/>
          <w:i w:val="0"/>
          <w:highlight w:val="yellow"/>
        </w:rPr>
        <w:t>13 (Exit Management</w:t>
      </w:r>
      <w:proofErr w:type="gramStart"/>
      <w:r>
        <w:rPr>
          <w:rStyle w:val="Emphasis"/>
          <w:i w:val="0"/>
          <w:highlight w:val="yellow"/>
        </w:rPr>
        <w:t xml:space="preserve">) </w:t>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t xml:space="preserve">  ]</w:t>
      </w:r>
      <w:proofErr w:type="gramEnd"/>
    </w:p>
    <w:p w:rsidR="00D84F04" w:rsidRDefault="001248E6">
      <w:pPr>
        <w:spacing w:after="0" w:line="259" w:lineRule="auto"/>
        <w:ind w:left="720"/>
        <w:rPr>
          <w:rStyle w:val="Emphasis"/>
          <w:i w:val="0"/>
          <w:highlight w:val="yellow"/>
        </w:rPr>
      </w:pPr>
      <w:r>
        <w:rPr>
          <w:rStyle w:val="Emphasis"/>
          <w:i w:val="0"/>
        </w:rPr>
        <w:t xml:space="preserve">[Call-Off Schedule </w:t>
      </w:r>
      <w:r>
        <w:rPr>
          <w:rStyle w:val="Emphasis"/>
          <w:i w:val="0"/>
          <w:highlight w:val="yellow"/>
        </w:rPr>
        <w:t>14 (MoD Terms</w:t>
      </w:r>
      <w:proofErr w:type="gramStart"/>
      <w:r>
        <w:rPr>
          <w:rStyle w:val="Emphasis"/>
          <w:i w:val="0"/>
          <w:highlight w:val="yellow"/>
        </w:rPr>
        <w:t xml:space="preserve">) </w:t>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t xml:space="preserve">  ]</w:t>
      </w:r>
      <w:proofErr w:type="gramEnd"/>
    </w:p>
    <w:p w:rsidR="00D84F04" w:rsidRDefault="001248E6">
      <w:pPr>
        <w:spacing w:after="0" w:line="259" w:lineRule="auto"/>
        <w:ind w:left="720"/>
        <w:rPr>
          <w:rStyle w:val="Emphasis"/>
          <w:i w:val="0"/>
          <w:highlight w:val="yellow"/>
        </w:rPr>
      </w:pPr>
      <w:r>
        <w:rPr>
          <w:rStyle w:val="Emphasis"/>
          <w:i w:val="0"/>
        </w:rPr>
        <w:t>[Call-Off Sche</w:t>
      </w:r>
      <w:r>
        <w:rPr>
          <w:rStyle w:val="Emphasis"/>
          <w:i w:val="0"/>
        </w:rPr>
        <w:t xml:space="preserve">dule </w:t>
      </w:r>
      <w:r>
        <w:rPr>
          <w:rStyle w:val="Emphasis"/>
          <w:i w:val="0"/>
          <w:highlight w:val="yellow"/>
        </w:rPr>
        <w:t>15 (Facilities Management</w:t>
      </w:r>
      <w:proofErr w:type="gramStart"/>
      <w:r>
        <w:rPr>
          <w:rStyle w:val="Emphasis"/>
          <w:i w:val="0"/>
          <w:highlight w:val="yellow"/>
        </w:rPr>
        <w:t>)</w:t>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t xml:space="preserve">  ]</w:t>
      </w:r>
      <w:proofErr w:type="gramEnd"/>
    </w:p>
    <w:p w:rsidR="00D84F04" w:rsidRDefault="001248E6">
      <w:pPr>
        <w:spacing w:after="0" w:line="259" w:lineRule="auto"/>
        <w:ind w:left="720"/>
        <w:rPr>
          <w:rStyle w:val="Emphasis"/>
          <w:i w:val="0"/>
          <w:highlight w:val="yellow"/>
        </w:rPr>
      </w:pPr>
      <w:r>
        <w:rPr>
          <w:rStyle w:val="Emphasis"/>
          <w:i w:val="0"/>
        </w:rPr>
        <w:t xml:space="preserve">[Call-Off Schedule </w:t>
      </w:r>
      <w:r>
        <w:rPr>
          <w:rStyle w:val="Emphasis"/>
          <w:i w:val="0"/>
          <w:highlight w:val="yellow"/>
        </w:rPr>
        <w:t>16 (Concession Agreement</w:t>
      </w:r>
      <w:proofErr w:type="gramStart"/>
      <w:r>
        <w:rPr>
          <w:rStyle w:val="Emphasis"/>
          <w:i w:val="0"/>
          <w:highlight w:val="yellow"/>
        </w:rPr>
        <w:t xml:space="preserve">) </w:t>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ins w:id="24" w:author="Author" w:date="2017-11-15T21:56:00Z">
        <w:r>
          <w:rPr>
            <w:rStyle w:val="Emphasis"/>
            <w:i w:val="0"/>
            <w:highlight w:val="yellow"/>
          </w:rPr>
          <w:tab/>
        </w:r>
      </w:ins>
      <w:r>
        <w:rPr>
          <w:rStyle w:val="Emphasis"/>
          <w:i w:val="0"/>
          <w:highlight w:val="yellow"/>
        </w:rPr>
        <w:t xml:space="preserve">   ]</w:t>
      </w:r>
      <w:proofErr w:type="gramEnd"/>
    </w:p>
    <w:p w:rsidR="00D84F04" w:rsidRDefault="001248E6">
      <w:pPr>
        <w:spacing w:after="0" w:line="259" w:lineRule="auto"/>
        <w:ind w:left="720"/>
        <w:rPr>
          <w:rStyle w:val="Emphasis"/>
          <w:i w:val="0"/>
          <w:highlight w:val="yellow"/>
        </w:rPr>
      </w:pPr>
      <w:r>
        <w:rPr>
          <w:rStyle w:val="Emphasis"/>
          <w:i w:val="0"/>
        </w:rPr>
        <w:t xml:space="preserve">[Call-Off Schedule </w:t>
      </w:r>
      <w:r>
        <w:rPr>
          <w:rStyle w:val="Emphasis"/>
          <w:i w:val="0"/>
          <w:highlight w:val="yellow"/>
        </w:rPr>
        <w:t>17. (Collateral Warranty Agreements</w:t>
      </w:r>
      <w:proofErr w:type="gramStart"/>
      <w:r>
        <w:rPr>
          <w:rStyle w:val="Emphasis"/>
          <w:i w:val="0"/>
          <w:highlight w:val="yellow"/>
        </w:rPr>
        <w:t>)</w:t>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t xml:space="preserve">   ]</w:t>
      </w:r>
      <w:proofErr w:type="gramEnd"/>
    </w:p>
    <w:p w:rsidR="00D84F04" w:rsidRDefault="001248E6">
      <w:pPr>
        <w:spacing w:after="0" w:line="259" w:lineRule="auto"/>
        <w:ind w:left="720"/>
        <w:rPr>
          <w:rStyle w:val="Emphasis"/>
          <w:i w:val="0"/>
          <w:highlight w:val="yellow"/>
        </w:rPr>
      </w:pPr>
      <w:r>
        <w:rPr>
          <w:rStyle w:val="Emphasis"/>
          <w:i w:val="0"/>
        </w:rPr>
        <w:t xml:space="preserve">[Call-Off Schedule </w:t>
      </w:r>
      <w:r>
        <w:rPr>
          <w:rStyle w:val="Emphasis"/>
          <w:i w:val="0"/>
          <w:highlight w:val="yellow"/>
        </w:rPr>
        <w:t>18. (Clustering</w:t>
      </w:r>
      <w:proofErr w:type="gramStart"/>
      <w:r>
        <w:rPr>
          <w:rStyle w:val="Emphasis"/>
          <w:i w:val="0"/>
          <w:highlight w:val="yellow"/>
        </w:rPr>
        <w:t>)</w:t>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t xml:space="preserve">   ]</w:t>
      </w:r>
      <w:proofErr w:type="gramEnd"/>
    </w:p>
    <w:p w:rsidR="00D84F04" w:rsidRDefault="001248E6">
      <w:pPr>
        <w:spacing w:after="0" w:line="259" w:lineRule="auto"/>
        <w:ind w:left="720"/>
        <w:rPr>
          <w:rStyle w:val="Emphasis"/>
          <w:i w:val="0"/>
          <w:highlight w:val="yellow"/>
        </w:rPr>
      </w:pPr>
      <w:r>
        <w:rPr>
          <w:rStyle w:val="Emphasis"/>
          <w:i w:val="0"/>
        </w:rPr>
        <w:t xml:space="preserve">[Call-Off Schedule </w:t>
      </w:r>
      <w:r>
        <w:rPr>
          <w:rStyle w:val="Emphasis"/>
          <w:i w:val="0"/>
          <w:highlight w:val="yellow"/>
        </w:rPr>
        <w:t>19 (TUPE Surcharge</w:t>
      </w:r>
      <w:proofErr w:type="gramStart"/>
      <w:r>
        <w:rPr>
          <w:rStyle w:val="Emphasis"/>
          <w:i w:val="0"/>
          <w:highlight w:val="yellow"/>
        </w:rPr>
        <w:t>)</w:t>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 xml:space="preserve">   ]</w:t>
      </w:r>
      <w:proofErr w:type="gramEnd"/>
    </w:p>
    <w:p w:rsidR="00D84F04" w:rsidRDefault="001248E6">
      <w:pPr>
        <w:spacing w:after="0" w:line="259" w:lineRule="auto"/>
        <w:ind w:left="720"/>
        <w:rPr>
          <w:ins w:id="25" w:author="Author" w:date="2017-11-15T21:55:00Z"/>
          <w:rStyle w:val="Emphasis"/>
          <w:i w:val="0"/>
          <w:highlight w:val="yellow"/>
        </w:rPr>
      </w:pPr>
      <w:r>
        <w:rPr>
          <w:rStyle w:val="Emphasis"/>
          <w:i w:val="0"/>
        </w:rPr>
        <w:t xml:space="preserve">[Call-Off Schedule </w:t>
      </w:r>
      <w:r>
        <w:rPr>
          <w:rStyle w:val="Emphasis"/>
          <w:i w:val="0"/>
          <w:highlight w:val="yellow"/>
        </w:rPr>
        <w:t>20. (Performance Bond</w:t>
      </w:r>
      <w:proofErr w:type="gramStart"/>
      <w:r>
        <w:rPr>
          <w:rStyle w:val="Emphasis"/>
          <w:i w:val="0"/>
          <w:highlight w:val="yellow"/>
        </w:rPr>
        <w:t>)</w:t>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t xml:space="preserve">   ]</w:t>
      </w:r>
      <w:proofErr w:type="gramEnd"/>
    </w:p>
    <w:p w:rsidR="00D84F04" w:rsidRDefault="001248E6">
      <w:pPr>
        <w:spacing w:after="0" w:line="259" w:lineRule="auto"/>
        <w:ind w:left="720"/>
        <w:rPr>
          <w:ins w:id="26" w:author="Author" w:date="2017-11-15T21:55:00Z"/>
          <w:rStyle w:val="Emphasis"/>
          <w:i w:val="0"/>
          <w:highlight w:val="yellow"/>
        </w:rPr>
      </w:pPr>
      <w:ins w:id="27" w:author="Author" w:date="2017-11-15T21:55:00Z">
        <w:r>
          <w:rPr>
            <w:rStyle w:val="Emphasis"/>
            <w:i w:val="0"/>
          </w:rPr>
          <w:t xml:space="preserve">[Call-Off Schedule </w:t>
        </w:r>
        <w:r>
          <w:rPr>
            <w:rStyle w:val="Emphasis"/>
            <w:i w:val="0"/>
            <w:highlight w:val="yellow"/>
          </w:rPr>
          <w:t>21. (</w:t>
        </w:r>
      </w:ins>
      <w:ins w:id="28" w:author="Author" w:date="2017-11-15T21:56:00Z">
        <w:r>
          <w:rPr>
            <w:rStyle w:val="Emphasis"/>
            <w:i w:val="0"/>
            <w:highlight w:val="yellow"/>
          </w:rPr>
          <w:t xml:space="preserve">Call-Off </w:t>
        </w:r>
        <w:proofErr w:type="gramStart"/>
        <w:r>
          <w:rPr>
            <w:rStyle w:val="Emphasis"/>
            <w:i w:val="0"/>
            <w:highlight w:val="yellow"/>
          </w:rPr>
          <w:t xml:space="preserve">Pricing </w:t>
        </w:r>
      </w:ins>
      <w:ins w:id="29" w:author="Author" w:date="2017-11-15T21:55:00Z">
        <w:r>
          <w:rPr>
            <w:rStyle w:val="Emphasis"/>
            <w:i w:val="0"/>
            <w:highlight w:val="yellow"/>
          </w:rPr>
          <w:t>)</w:t>
        </w:r>
        <w:proofErr w:type="gramEnd"/>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r>
          <w:rPr>
            <w:rStyle w:val="Emphasis"/>
            <w:i w:val="0"/>
            <w:highlight w:val="yellow"/>
          </w:rPr>
          <w:tab/>
        </w:r>
      </w:ins>
      <w:ins w:id="30" w:author="Author" w:date="2017-11-15T21:56:00Z">
        <w:r>
          <w:rPr>
            <w:rStyle w:val="Emphasis"/>
            <w:i w:val="0"/>
            <w:highlight w:val="yellow"/>
          </w:rPr>
          <w:tab/>
        </w:r>
      </w:ins>
      <w:ins w:id="31" w:author="Author" w:date="2017-11-15T21:55:00Z">
        <w:r>
          <w:rPr>
            <w:rStyle w:val="Emphasis"/>
            <w:i w:val="0"/>
            <w:highlight w:val="yellow"/>
          </w:rPr>
          <w:t xml:space="preserve">   ]</w:t>
        </w:r>
      </w:ins>
    </w:p>
    <w:p w:rsidR="00D84F04" w:rsidRDefault="00D84F04">
      <w:pPr>
        <w:spacing w:after="0" w:line="259" w:lineRule="auto"/>
        <w:ind w:left="720"/>
        <w:rPr>
          <w:del w:id="32" w:author="Author" w:date="2017-11-15T21:55:00Z"/>
          <w:rStyle w:val="Emphasis"/>
          <w:i w:val="0"/>
          <w:highlight w:val="yellow"/>
        </w:rPr>
      </w:pPr>
    </w:p>
    <w:p w:rsidR="00D84F04" w:rsidRDefault="001248E6">
      <w:pPr>
        <w:pStyle w:val="ListParagraph"/>
        <w:numPr>
          <w:ilvl w:val="0"/>
          <w:numId w:val="5"/>
        </w:numPr>
        <w:spacing w:after="0" w:line="259" w:lineRule="auto"/>
      </w:pPr>
      <w:r>
        <w:rPr>
          <w:rStyle w:val="Emphasis"/>
          <w:i w:val="0"/>
        </w:rPr>
        <w:t>Joint Schedule J5 (Corporate Social Responsibility).</w:t>
      </w:r>
    </w:p>
    <w:p w:rsidR="00D84F04" w:rsidRDefault="001248E6">
      <w:pPr>
        <w:pStyle w:val="ListParagraph"/>
        <w:numPr>
          <w:ilvl w:val="0"/>
          <w:numId w:val="5"/>
        </w:numPr>
        <w:spacing w:after="0" w:line="259" w:lineRule="auto"/>
        <w:rPr>
          <w:highlight w:val="yellow"/>
        </w:rPr>
      </w:pPr>
      <w:r>
        <w:rPr>
          <w:rStyle w:val="Emphasis"/>
          <w:i w:val="0"/>
        </w:rPr>
        <w:t xml:space="preserve">[Call-Off Schedule </w:t>
      </w:r>
      <w:r>
        <w:rPr>
          <w:highlight w:val="yellow"/>
        </w:rPr>
        <w:t>4 (Call-Off Tender) provided that any parts of the Call-Off Tender which</w:t>
      </w:r>
      <w:r>
        <w:rPr>
          <w:highlight w:val="yellow"/>
        </w:rPr>
        <w:t xml:space="preserve"> offer a better commercial position for the Buyer (as decided by the Buyer) will take precedence over the documents above.]</w:t>
      </w:r>
    </w:p>
    <w:p w:rsidR="00D84F04" w:rsidRDefault="001248E6">
      <w:pPr>
        <w:pStyle w:val="ListParagraph"/>
        <w:ind w:right="936"/>
      </w:pPr>
      <w:r>
        <w:rPr>
          <w:highlight w:val="yellow"/>
        </w:rPr>
        <w:lastRenderedPageBreak/>
        <w:t>[</w:t>
      </w:r>
      <w:r>
        <w:rPr>
          <w:i/>
          <w:highlight w:val="yellow"/>
        </w:rPr>
        <w:t>Guidance note: Please amend each optional/ special schedule and reference here as applicable. Link to be provided to the Buyer wher</w:t>
      </w:r>
      <w:r>
        <w:rPr>
          <w:i/>
          <w:highlight w:val="yellow"/>
        </w:rPr>
        <w:t>e the additional schedules are held online]</w:t>
      </w:r>
      <w:r>
        <w:rPr>
          <w:i/>
        </w:rPr>
        <w:t>.</w:t>
      </w:r>
    </w:p>
    <w:p w:rsidR="00D84F04" w:rsidRDefault="001248E6">
      <w:pPr>
        <w:tabs>
          <w:tab w:val="left" w:pos="2257"/>
        </w:tabs>
        <w:spacing w:after="0" w:line="259" w:lineRule="auto"/>
      </w:pPr>
      <w:commentRangeStart w:id="33"/>
      <w:r>
        <w:t xml:space="preserve">No other terms whether written on the back of, appended to this </w:t>
      </w:r>
      <w:del w:id="34" w:author="Author" w:date="2017-11-15T16:17:00Z">
        <w:r>
          <w:delText>o</w:delText>
        </w:r>
      </w:del>
      <w:ins w:id="35" w:author="Author" w:date="2017-11-15T16:17:00Z">
        <w:r>
          <w:t>O</w:t>
        </w:r>
      </w:ins>
      <w:r>
        <w:t>rder</w:t>
      </w:r>
      <w:ins w:id="36" w:author="Author" w:date="2017-11-15T16:17:00Z">
        <w:r>
          <w:t xml:space="preserve"> Form</w:t>
        </w:r>
      </w:ins>
      <w:r>
        <w:t xml:space="preserve">, or presented at the time of delivery shall form part of the Call-Off Contract. </w:t>
      </w:r>
      <w:commentRangeEnd w:id="33"/>
      <w:r>
        <w:rPr>
          <w:rStyle w:val="CommentReference"/>
        </w:rPr>
        <w:commentReference w:id="33"/>
      </w:r>
    </w:p>
    <w:p w:rsidR="00D84F04" w:rsidRDefault="00D84F04">
      <w:pPr>
        <w:tabs>
          <w:tab w:val="left" w:pos="2257"/>
        </w:tabs>
        <w:spacing w:after="0" w:line="259" w:lineRule="auto"/>
      </w:pPr>
    </w:p>
    <w:p w:rsidR="00D84F04" w:rsidRDefault="001248E6">
      <w:pPr>
        <w:tabs>
          <w:tab w:val="left" w:pos="2257"/>
        </w:tabs>
        <w:spacing w:after="0" w:line="259" w:lineRule="auto"/>
        <w:rPr>
          <w:b/>
        </w:rPr>
      </w:pPr>
      <w:r>
        <w:rPr>
          <w:b/>
        </w:rPr>
        <w:t xml:space="preserve">CALL-OFF SPECIAL TERMS: </w:t>
      </w:r>
    </w:p>
    <w:p w:rsidR="00D84F04" w:rsidRDefault="001248E6">
      <w:pPr>
        <w:tabs>
          <w:tab w:val="left" w:pos="2257"/>
        </w:tabs>
        <w:spacing w:after="0" w:line="259" w:lineRule="auto"/>
      </w:pPr>
      <w:r>
        <w:t xml:space="preserve">The </w:t>
      </w:r>
      <w:commentRangeStart w:id="37"/>
      <w:r>
        <w:t xml:space="preserve">following </w:t>
      </w:r>
      <w:commentRangeEnd w:id="37"/>
      <w:r>
        <w:rPr>
          <w:rStyle w:val="CommentReference"/>
        </w:rPr>
        <w:commentReference w:id="37"/>
      </w:r>
      <w:commentRangeStart w:id="38"/>
      <w:r>
        <w:t>Special</w:t>
      </w:r>
      <w:commentRangeEnd w:id="38"/>
      <w:r>
        <w:rPr>
          <w:rStyle w:val="CommentReference"/>
        </w:rPr>
        <w:commentReference w:id="38"/>
      </w:r>
      <w:r>
        <w:t xml:space="preserve"> Terms shall be incorporated into this Call-Off Contract:</w:t>
      </w:r>
    </w:p>
    <w:p w:rsidR="00D84F04" w:rsidRDefault="00D84F04">
      <w:pPr>
        <w:tabs>
          <w:tab w:val="left" w:pos="2257"/>
        </w:tabs>
        <w:spacing w:after="0" w:line="259" w:lineRule="auto"/>
      </w:pPr>
    </w:p>
    <w:p w:rsidR="00D84F04" w:rsidRDefault="001248E6">
      <w:pPr>
        <w:tabs>
          <w:tab w:val="left" w:pos="2257"/>
        </w:tabs>
        <w:spacing w:after="0" w:line="259" w:lineRule="auto"/>
        <w:rPr>
          <w:highlight w:val="yellow"/>
        </w:rPr>
      </w:pPr>
      <w:r>
        <w:rPr>
          <w:highlight w:val="yellow"/>
        </w:rPr>
        <w:t xml:space="preserve">[S1.                  </w:t>
      </w:r>
      <w:r>
        <w:rPr>
          <w:i/>
          <w:highlight w:val="yellow"/>
        </w:rPr>
        <w:t>Guidance Note:</w:t>
      </w:r>
      <w:r>
        <w:rPr>
          <w:highlight w:val="yellow"/>
        </w:rPr>
        <w:t xml:space="preserve"> </w:t>
      </w:r>
      <w:r>
        <w:rPr>
          <w:i/>
          <w:highlight w:val="yellow"/>
        </w:rPr>
        <w:t xml:space="preserve">Insert terms to revise or supplement Core </w:t>
      </w:r>
      <w:proofErr w:type="gramStart"/>
      <w:r>
        <w:rPr>
          <w:i/>
          <w:highlight w:val="yellow"/>
        </w:rPr>
        <w:t>Terms</w:t>
      </w:r>
      <w:r>
        <w:rPr>
          <w:highlight w:val="yellow"/>
        </w:rPr>
        <w:tab/>
      </w:r>
      <w:r>
        <w:rPr>
          <w:highlight w:val="yellow"/>
        </w:rPr>
        <w:tab/>
        <w:t>]</w:t>
      </w:r>
      <w:proofErr w:type="gramEnd"/>
    </w:p>
    <w:p w:rsidR="00D84F04" w:rsidRDefault="001248E6">
      <w:pPr>
        <w:tabs>
          <w:tab w:val="left" w:pos="2257"/>
        </w:tabs>
        <w:spacing w:after="0" w:line="259" w:lineRule="auto"/>
        <w:rPr>
          <w:highlight w:val="yellow"/>
        </w:rPr>
      </w:pPr>
      <w:r>
        <w:rPr>
          <w:highlight w:val="yellow"/>
        </w:rPr>
        <w:t>[S2.</w:t>
      </w:r>
      <w:r>
        <w:rPr>
          <w:highlight w:val="yellow"/>
        </w:rPr>
        <w:tab/>
      </w:r>
      <w:r>
        <w:rPr>
          <w:highlight w:val="yellow"/>
        </w:rPr>
        <w:tab/>
      </w:r>
      <w:r>
        <w:rPr>
          <w:highlight w:val="yellow"/>
        </w:rPr>
        <w:tab/>
      </w:r>
      <w:r>
        <w:rPr>
          <w:highlight w:val="yellow"/>
        </w:rPr>
        <w:tab/>
      </w:r>
      <w:r>
        <w:rPr>
          <w:highlight w:val="yellow"/>
        </w:rPr>
        <w:tab/>
      </w:r>
      <w:r>
        <w:rPr>
          <w:highlight w:val="yellow"/>
        </w:rPr>
        <w:tab/>
      </w:r>
      <w:r>
        <w:rPr>
          <w:highlight w:val="yellow"/>
        </w:rPr>
        <w:tab/>
      </w:r>
      <w:r>
        <w:rPr>
          <w:highlight w:val="yellow"/>
        </w:rPr>
        <w:tab/>
      </w:r>
      <w:r>
        <w:rPr>
          <w:highlight w:val="yellow"/>
        </w:rPr>
        <w:tab/>
        <w:t xml:space="preserve">] </w:t>
      </w:r>
    </w:p>
    <w:p w:rsidR="00D84F04" w:rsidRDefault="001248E6">
      <w:pPr>
        <w:spacing w:after="0"/>
        <w:ind w:right="936"/>
      </w:pPr>
      <w:r>
        <w:rPr>
          <w:highlight w:val="yellow"/>
        </w:rPr>
        <w:t>[S3.</w:t>
      </w:r>
      <w:r>
        <w:rPr>
          <w:highlight w:val="yellow"/>
        </w:rPr>
        <w:tab/>
      </w:r>
      <w:r>
        <w:rPr>
          <w:highlight w:val="yellow"/>
        </w:rPr>
        <w:tab/>
      </w:r>
      <w:r>
        <w:rPr>
          <w:highlight w:val="yellow"/>
        </w:rPr>
        <w:tab/>
      </w:r>
      <w:r>
        <w:rPr>
          <w:highlight w:val="yellow"/>
        </w:rPr>
        <w:tab/>
      </w:r>
      <w:r>
        <w:rPr>
          <w:highlight w:val="yellow"/>
        </w:rPr>
        <w:tab/>
      </w:r>
      <w:r>
        <w:rPr>
          <w:highlight w:val="yellow"/>
        </w:rPr>
        <w:tab/>
      </w:r>
      <w:r>
        <w:rPr>
          <w:highlight w:val="yellow"/>
        </w:rPr>
        <w:tab/>
      </w:r>
      <w:r>
        <w:rPr>
          <w:highlight w:val="yellow"/>
        </w:rPr>
        <w:tab/>
      </w:r>
      <w:r>
        <w:rPr>
          <w:highlight w:val="yellow"/>
        </w:rPr>
        <w:tab/>
      </w:r>
      <w:r>
        <w:rPr>
          <w:highlight w:val="yellow"/>
        </w:rPr>
        <w:tab/>
      </w:r>
      <w:r>
        <w:rPr>
          <w:highlight w:val="yellow"/>
        </w:rPr>
        <w:tab/>
      </w:r>
      <w:r>
        <w:t>]</w:t>
      </w:r>
    </w:p>
    <w:p w:rsidR="00D84F04" w:rsidRDefault="001248E6">
      <w:pPr>
        <w:spacing w:after="0"/>
        <w:ind w:right="936"/>
      </w:pPr>
      <w:r>
        <w:rPr>
          <w:highlight w:val="yellow"/>
        </w:rPr>
        <w:t>[None]</w:t>
      </w:r>
    </w:p>
    <w:p w:rsidR="00D84F04" w:rsidRDefault="00D84F04">
      <w:pPr>
        <w:spacing w:after="0" w:line="259" w:lineRule="auto"/>
        <w:rPr>
          <w:b/>
        </w:rPr>
      </w:pPr>
    </w:p>
    <w:p w:rsidR="00D84F04" w:rsidRDefault="001248E6">
      <w:pPr>
        <w:spacing w:after="0" w:line="259" w:lineRule="auto"/>
        <w:rPr>
          <w:b/>
        </w:rPr>
      </w:pPr>
      <w:r>
        <w:rPr>
          <w:b/>
        </w:rPr>
        <w:t xml:space="preserve">CALL-OFF START DATE: </w:t>
      </w:r>
      <w:r>
        <w:rPr>
          <w:highlight w:val="yellow"/>
        </w:rPr>
        <w:t>[Day Month Year]</w:t>
      </w:r>
    </w:p>
    <w:p w:rsidR="00D84F04" w:rsidRDefault="00D84F04">
      <w:pPr>
        <w:spacing w:after="0" w:line="259" w:lineRule="auto"/>
        <w:rPr>
          <w:b/>
        </w:rPr>
      </w:pPr>
    </w:p>
    <w:p w:rsidR="00D84F04" w:rsidRDefault="001248E6">
      <w:pPr>
        <w:spacing w:after="0" w:line="259" w:lineRule="auto"/>
      </w:pPr>
      <w:r>
        <w:rPr>
          <w:b/>
        </w:rPr>
        <w:t>CALL-OFF EXPIRY DATE:</w:t>
      </w:r>
      <w:r>
        <w:t xml:space="preserve"> </w:t>
      </w:r>
      <w:r>
        <w:rPr>
          <w:shd w:val="clear" w:color="auto" w:fill="FFFF00"/>
        </w:rPr>
        <w:t xml:space="preserve">[Day </w:t>
      </w:r>
      <w:r>
        <w:rPr>
          <w:shd w:val="clear" w:color="auto" w:fill="FFFF00"/>
        </w:rPr>
        <w:t>Month Year]</w:t>
      </w:r>
    </w:p>
    <w:p w:rsidR="00D84F04" w:rsidRDefault="00D84F04">
      <w:pPr>
        <w:spacing w:after="0" w:line="259" w:lineRule="auto"/>
      </w:pPr>
    </w:p>
    <w:p w:rsidR="00D84F04" w:rsidRDefault="001248E6">
      <w:pPr>
        <w:spacing w:after="0" w:line="259" w:lineRule="auto"/>
        <w:rPr>
          <w:b/>
        </w:rPr>
      </w:pPr>
      <w:r>
        <w:rPr>
          <w:b/>
        </w:rPr>
        <w:t xml:space="preserve">CALL-OFF INITIAL PERIOD: </w:t>
      </w:r>
      <w:r>
        <w:rPr>
          <w:highlight w:val="yellow"/>
        </w:rPr>
        <w:t xml:space="preserve">[NN </w:t>
      </w:r>
      <w:proofErr w:type="gramStart"/>
      <w:r>
        <w:rPr>
          <w:highlight w:val="yellow"/>
        </w:rPr>
        <w:t>Years ]</w:t>
      </w:r>
      <w:proofErr w:type="gramEnd"/>
    </w:p>
    <w:p w:rsidR="00D84F04" w:rsidRDefault="00D84F04">
      <w:pPr>
        <w:spacing w:after="0" w:line="259" w:lineRule="auto"/>
        <w:rPr>
          <w:b/>
        </w:rPr>
      </w:pPr>
    </w:p>
    <w:p w:rsidR="00D84F04" w:rsidRDefault="001248E6">
      <w:pPr>
        <w:spacing w:after="0" w:line="259" w:lineRule="auto"/>
        <w:rPr>
          <w:b/>
        </w:rPr>
      </w:pPr>
      <w:r>
        <w:rPr>
          <w:b/>
        </w:rPr>
        <w:t xml:space="preserve">CALL-OFF DELIVERABLES: </w:t>
      </w:r>
    </w:p>
    <w:p w:rsidR="00D84F04" w:rsidRDefault="001248E6">
      <w:pPr>
        <w:tabs>
          <w:tab w:val="left" w:pos="2257"/>
        </w:tabs>
        <w:spacing w:after="0" w:line="259" w:lineRule="auto"/>
        <w:rPr>
          <w:b/>
        </w:rPr>
      </w:pPr>
      <w:r>
        <w:rPr>
          <w:b/>
        </w:rPr>
        <w:tab/>
      </w:r>
    </w:p>
    <w:p w:rsidR="00D84F04" w:rsidRDefault="001248E6">
      <w:pPr>
        <w:tabs>
          <w:tab w:val="left" w:pos="2257"/>
        </w:tabs>
        <w:spacing w:after="0" w:line="259" w:lineRule="auto"/>
      </w:pPr>
      <w:r>
        <w:t xml:space="preserve">The following Deliverables shall be provided under this Call-Off Contract: </w:t>
      </w:r>
    </w:p>
    <w:p w:rsidR="00D84F04" w:rsidRDefault="00D84F04">
      <w:pPr>
        <w:tabs>
          <w:tab w:val="left" w:pos="2257"/>
        </w:tabs>
        <w:spacing w:after="0" w:line="259" w:lineRule="auto"/>
      </w:pPr>
    </w:p>
    <w:tbl>
      <w:tblPr>
        <w:tblStyle w:val="TableGrid"/>
        <w:tblW w:w="0" w:type="auto"/>
        <w:tblLook w:val="04A0" w:firstRow="1" w:lastRow="0" w:firstColumn="1" w:lastColumn="0" w:noHBand="0" w:noVBand="1"/>
      </w:tblPr>
      <w:tblGrid>
        <w:gridCol w:w="3080"/>
        <w:gridCol w:w="3081"/>
        <w:gridCol w:w="3081"/>
      </w:tblGrid>
      <w:tr w:rsidR="00D84F04">
        <w:trPr>
          <w:ins w:id="39" w:author="Author" w:date="2017-11-15T21:58:00Z"/>
        </w:trPr>
        <w:tc>
          <w:tcPr>
            <w:tcW w:w="3080" w:type="dxa"/>
          </w:tcPr>
          <w:p w:rsidR="00D84F04" w:rsidRDefault="001248E6">
            <w:pPr>
              <w:tabs>
                <w:tab w:val="left" w:pos="2257"/>
              </w:tabs>
              <w:spacing w:line="259" w:lineRule="auto"/>
              <w:rPr>
                <w:ins w:id="40" w:author="Author" w:date="2017-11-15T21:58:00Z"/>
                <w:b/>
                <w:highlight w:val="yellow"/>
              </w:rPr>
            </w:pPr>
            <w:r>
              <w:rPr>
                <w:b/>
                <w:highlight w:val="yellow"/>
              </w:rPr>
              <w:t xml:space="preserve">[Type of </w:t>
            </w:r>
            <w:ins w:id="41" w:author="Author" w:date="2017-11-15T22:01:00Z">
              <w:r>
                <w:rPr>
                  <w:b/>
                  <w:highlight w:val="yellow"/>
                </w:rPr>
                <w:t>D</w:t>
              </w:r>
            </w:ins>
            <w:del w:id="42" w:author="Author" w:date="2017-11-15T22:01:00Z">
              <w:r>
                <w:rPr>
                  <w:b/>
                  <w:highlight w:val="yellow"/>
                </w:rPr>
                <w:delText>d</w:delText>
              </w:r>
            </w:del>
            <w:r>
              <w:rPr>
                <w:b/>
                <w:highlight w:val="yellow"/>
              </w:rPr>
              <w:t>eliverable]</w:t>
            </w:r>
          </w:p>
        </w:tc>
        <w:tc>
          <w:tcPr>
            <w:tcW w:w="3081" w:type="dxa"/>
          </w:tcPr>
          <w:p w:rsidR="00D84F04" w:rsidRDefault="001248E6">
            <w:pPr>
              <w:tabs>
                <w:tab w:val="left" w:pos="2257"/>
              </w:tabs>
              <w:spacing w:line="259" w:lineRule="auto"/>
              <w:rPr>
                <w:ins w:id="43" w:author="Author" w:date="2017-11-15T21:58:00Z"/>
                <w:b/>
                <w:highlight w:val="yellow"/>
              </w:rPr>
            </w:pPr>
            <w:r>
              <w:rPr>
                <w:b/>
                <w:highlight w:val="yellow"/>
              </w:rPr>
              <w:t>[Location]</w:t>
            </w:r>
          </w:p>
        </w:tc>
        <w:tc>
          <w:tcPr>
            <w:tcW w:w="3081" w:type="dxa"/>
          </w:tcPr>
          <w:p w:rsidR="00D84F04" w:rsidRDefault="001248E6">
            <w:pPr>
              <w:tabs>
                <w:tab w:val="left" w:pos="2257"/>
              </w:tabs>
              <w:spacing w:line="259" w:lineRule="auto"/>
              <w:rPr>
                <w:ins w:id="44" w:author="Author" w:date="2017-11-15T21:58:00Z"/>
                <w:b/>
                <w:highlight w:val="yellow"/>
              </w:rPr>
            </w:pPr>
            <w:ins w:id="45" w:author="Author" w:date="2017-11-15T21:59:00Z">
              <w:r>
                <w:rPr>
                  <w:b/>
                  <w:highlight w:val="yellow"/>
                </w:rPr>
                <w:t>[Further Description]</w:t>
              </w:r>
            </w:ins>
          </w:p>
        </w:tc>
      </w:tr>
      <w:tr w:rsidR="00D84F04">
        <w:trPr>
          <w:ins w:id="46" w:author="Author" w:date="2017-11-15T21:58:00Z"/>
        </w:trPr>
        <w:tc>
          <w:tcPr>
            <w:tcW w:w="3080" w:type="dxa"/>
          </w:tcPr>
          <w:p w:rsidR="00D84F04" w:rsidRDefault="00D84F04">
            <w:pPr>
              <w:tabs>
                <w:tab w:val="left" w:pos="2257"/>
              </w:tabs>
              <w:spacing w:line="259" w:lineRule="auto"/>
              <w:rPr>
                <w:ins w:id="47" w:author="Author" w:date="2017-11-15T21:58:00Z"/>
                <w:highlight w:val="yellow"/>
              </w:rPr>
            </w:pPr>
          </w:p>
        </w:tc>
        <w:tc>
          <w:tcPr>
            <w:tcW w:w="3081" w:type="dxa"/>
          </w:tcPr>
          <w:p w:rsidR="00D84F04" w:rsidRDefault="00D84F04">
            <w:pPr>
              <w:tabs>
                <w:tab w:val="left" w:pos="2257"/>
              </w:tabs>
              <w:spacing w:line="259" w:lineRule="auto"/>
              <w:rPr>
                <w:ins w:id="48" w:author="Author" w:date="2017-11-15T21:58:00Z"/>
                <w:highlight w:val="yellow"/>
              </w:rPr>
            </w:pPr>
          </w:p>
        </w:tc>
        <w:tc>
          <w:tcPr>
            <w:tcW w:w="3081" w:type="dxa"/>
          </w:tcPr>
          <w:p w:rsidR="00D84F04" w:rsidRDefault="00D84F04">
            <w:pPr>
              <w:tabs>
                <w:tab w:val="left" w:pos="2257"/>
              </w:tabs>
              <w:spacing w:line="259" w:lineRule="auto"/>
              <w:rPr>
                <w:ins w:id="49" w:author="Author" w:date="2017-11-15T21:58:00Z"/>
                <w:highlight w:val="yellow"/>
              </w:rPr>
            </w:pPr>
          </w:p>
        </w:tc>
      </w:tr>
      <w:tr w:rsidR="00D84F04">
        <w:trPr>
          <w:ins w:id="50" w:author="Author" w:date="2017-11-15T21:58:00Z"/>
        </w:trPr>
        <w:tc>
          <w:tcPr>
            <w:tcW w:w="3080" w:type="dxa"/>
          </w:tcPr>
          <w:p w:rsidR="00D84F04" w:rsidRDefault="00D84F04">
            <w:pPr>
              <w:tabs>
                <w:tab w:val="left" w:pos="2257"/>
              </w:tabs>
              <w:spacing w:line="259" w:lineRule="auto"/>
              <w:rPr>
                <w:ins w:id="51" w:author="Author" w:date="2017-11-15T21:58:00Z"/>
                <w:highlight w:val="yellow"/>
              </w:rPr>
            </w:pPr>
          </w:p>
        </w:tc>
        <w:tc>
          <w:tcPr>
            <w:tcW w:w="3081" w:type="dxa"/>
          </w:tcPr>
          <w:p w:rsidR="00D84F04" w:rsidRDefault="00D84F04">
            <w:pPr>
              <w:tabs>
                <w:tab w:val="left" w:pos="2257"/>
              </w:tabs>
              <w:spacing w:line="259" w:lineRule="auto"/>
              <w:rPr>
                <w:ins w:id="52" w:author="Author" w:date="2017-11-15T21:58:00Z"/>
                <w:highlight w:val="yellow"/>
              </w:rPr>
            </w:pPr>
          </w:p>
        </w:tc>
        <w:tc>
          <w:tcPr>
            <w:tcW w:w="3081" w:type="dxa"/>
          </w:tcPr>
          <w:p w:rsidR="00D84F04" w:rsidRDefault="00D84F04">
            <w:pPr>
              <w:tabs>
                <w:tab w:val="left" w:pos="2257"/>
              </w:tabs>
              <w:spacing w:line="259" w:lineRule="auto"/>
              <w:rPr>
                <w:ins w:id="53" w:author="Author" w:date="2017-11-15T21:58:00Z"/>
                <w:highlight w:val="yellow"/>
              </w:rPr>
            </w:pPr>
          </w:p>
        </w:tc>
      </w:tr>
      <w:tr w:rsidR="00D84F04">
        <w:trPr>
          <w:ins w:id="54" w:author="Author" w:date="2017-11-15T21:58:00Z"/>
        </w:trPr>
        <w:tc>
          <w:tcPr>
            <w:tcW w:w="3080" w:type="dxa"/>
          </w:tcPr>
          <w:p w:rsidR="00D84F04" w:rsidRDefault="00D84F04">
            <w:pPr>
              <w:tabs>
                <w:tab w:val="left" w:pos="2257"/>
              </w:tabs>
              <w:spacing w:line="259" w:lineRule="auto"/>
              <w:rPr>
                <w:ins w:id="55" w:author="Author" w:date="2017-11-15T21:58:00Z"/>
                <w:highlight w:val="yellow"/>
              </w:rPr>
            </w:pPr>
          </w:p>
        </w:tc>
        <w:tc>
          <w:tcPr>
            <w:tcW w:w="3081" w:type="dxa"/>
          </w:tcPr>
          <w:p w:rsidR="00D84F04" w:rsidRDefault="00D84F04">
            <w:pPr>
              <w:tabs>
                <w:tab w:val="left" w:pos="2257"/>
              </w:tabs>
              <w:spacing w:line="259" w:lineRule="auto"/>
              <w:rPr>
                <w:ins w:id="56" w:author="Author" w:date="2017-11-15T21:58:00Z"/>
                <w:highlight w:val="yellow"/>
              </w:rPr>
            </w:pPr>
          </w:p>
        </w:tc>
        <w:tc>
          <w:tcPr>
            <w:tcW w:w="3081" w:type="dxa"/>
          </w:tcPr>
          <w:p w:rsidR="00D84F04" w:rsidRDefault="00D84F04">
            <w:pPr>
              <w:tabs>
                <w:tab w:val="left" w:pos="2257"/>
              </w:tabs>
              <w:spacing w:line="259" w:lineRule="auto"/>
              <w:rPr>
                <w:ins w:id="57" w:author="Author" w:date="2017-11-15T21:58:00Z"/>
                <w:highlight w:val="yellow"/>
              </w:rPr>
            </w:pPr>
          </w:p>
        </w:tc>
      </w:tr>
    </w:tbl>
    <w:p w:rsidR="00D84F04" w:rsidRDefault="00D84F04">
      <w:pPr>
        <w:tabs>
          <w:tab w:val="left" w:pos="2257"/>
        </w:tabs>
        <w:spacing w:after="0" w:line="259" w:lineRule="auto"/>
        <w:rPr>
          <w:ins w:id="58" w:author="Author" w:date="2017-11-15T21:59:00Z"/>
          <w:highlight w:val="yellow"/>
        </w:rPr>
      </w:pPr>
    </w:p>
    <w:p w:rsidR="00D84F04" w:rsidRDefault="001248E6">
      <w:pPr>
        <w:tabs>
          <w:tab w:val="left" w:pos="2257"/>
        </w:tabs>
        <w:spacing w:after="0" w:line="259" w:lineRule="auto"/>
        <w:rPr>
          <w:ins w:id="59" w:author="Author" w:date="2017-11-15T22:03:00Z"/>
          <w:highlight w:val="yellow"/>
        </w:rPr>
      </w:pPr>
      <w:commentRangeStart w:id="60"/>
      <w:ins w:id="61" w:author="Author" w:date="2017-11-15T22:00:00Z">
        <w:r>
          <w:rPr>
            <w:highlight w:val="yellow"/>
          </w:rPr>
          <w:t>[</w:t>
        </w:r>
      </w:ins>
      <w:ins w:id="62" w:author="Author" w:date="2017-11-15T22:02:00Z">
        <w:r>
          <w:rPr>
            <w:highlight w:val="yellow"/>
          </w:rPr>
          <w:t>T</w:t>
        </w:r>
      </w:ins>
      <w:ins w:id="63" w:author="Author" w:date="2017-11-15T22:00:00Z">
        <w:r>
          <w:rPr>
            <w:highlight w:val="yellow"/>
          </w:rPr>
          <w:t>he location of the</w:t>
        </w:r>
      </w:ins>
      <w:ins w:id="64" w:author="Author" w:date="2017-11-15T22:01:00Z">
        <w:r>
          <w:rPr>
            <w:highlight w:val="yellow"/>
          </w:rPr>
          <w:t xml:space="preserve"> provision of </w:t>
        </w:r>
      </w:ins>
      <w:ins w:id="65" w:author="Author" w:date="2017-11-15T22:02:00Z">
        <w:r>
          <w:rPr>
            <w:highlight w:val="yellow"/>
          </w:rPr>
          <w:t xml:space="preserve">certain </w:t>
        </w:r>
      </w:ins>
      <w:ins w:id="66" w:author="Author" w:date="2017-11-15T22:01:00Z">
        <w:r>
          <w:rPr>
            <w:highlight w:val="yellow"/>
          </w:rPr>
          <w:t xml:space="preserve">Deliverables is not fixed on the Start Date </w:t>
        </w:r>
      </w:ins>
      <w:ins w:id="67" w:author="Author" w:date="2017-11-15T22:02:00Z">
        <w:r>
          <w:rPr>
            <w:highlight w:val="yellow"/>
          </w:rPr>
          <w:t xml:space="preserve">however the Buyer is aware that the following parameters </w:t>
        </w:r>
      </w:ins>
      <w:ins w:id="68" w:author="Author" w:date="2017-11-15T22:03:00Z">
        <w:r>
          <w:rPr>
            <w:highlight w:val="yellow"/>
          </w:rPr>
          <w:t>may apply to its requirements for these Deliverables:</w:t>
        </w:r>
      </w:ins>
    </w:p>
    <w:p w:rsidR="00D84F04" w:rsidRDefault="00D84F04">
      <w:pPr>
        <w:tabs>
          <w:tab w:val="left" w:pos="2257"/>
        </w:tabs>
        <w:spacing w:after="0" w:line="259" w:lineRule="auto"/>
        <w:rPr>
          <w:ins w:id="69" w:author="Author" w:date="2017-11-15T22:03:00Z"/>
          <w:highlight w:val="yellow"/>
        </w:rPr>
      </w:pPr>
    </w:p>
    <w:p w:rsidR="00D84F04" w:rsidRDefault="001248E6">
      <w:pPr>
        <w:pStyle w:val="ListParagraph"/>
        <w:numPr>
          <w:ilvl w:val="0"/>
          <w:numId w:val="8"/>
        </w:numPr>
        <w:tabs>
          <w:tab w:val="left" w:pos="2257"/>
        </w:tabs>
        <w:spacing w:after="0" w:line="259" w:lineRule="auto"/>
        <w:rPr>
          <w:ins w:id="70" w:author="Author" w:date="2017-11-15T22:03:00Z"/>
          <w:highlight w:val="yellow"/>
        </w:rPr>
      </w:pPr>
      <w:ins w:id="71" w:author="Author" w:date="2017-11-15T22:10:00Z">
        <w:r>
          <w:rPr>
            <w:highlight w:val="yellow"/>
          </w:rPr>
          <w:t>[</w:t>
        </w:r>
      </w:ins>
      <w:ins w:id="72" w:author="Author" w:date="2017-11-15T22:03:00Z">
        <w:r>
          <w:rPr>
            <w:highlight w:val="yellow"/>
          </w:rPr>
          <w:t xml:space="preserve">The locations of the provision of the Deliverables will be within the </w:t>
        </w:r>
        <w:r>
          <w:rPr>
            <w:highlight w:val="yellow"/>
          </w:rPr>
          <w:t xml:space="preserve">following description:  </w:t>
        </w:r>
        <w:proofErr w:type="gramStart"/>
        <w:r>
          <w:rPr>
            <w:highlight w:val="yellow"/>
          </w:rPr>
          <w:t>[</w:t>
        </w:r>
      </w:ins>
      <w:ins w:id="73" w:author="Author" w:date="2017-11-15T22:08:00Z">
        <w:r>
          <w:rPr>
            <w:highlight w:val="yellow"/>
          </w:rPr>
          <w:t>     </w:t>
        </w:r>
      </w:ins>
      <w:ins w:id="74" w:author="Author" w:date="2017-11-15T22:03:00Z">
        <w:r>
          <w:rPr>
            <w:highlight w:val="yellow"/>
          </w:rPr>
          <w:t>]</w:t>
        </w:r>
        <w:proofErr w:type="gramEnd"/>
      </w:ins>
    </w:p>
    <w:p w:rsidR="00D84F04" w:rsidRDefault="00D84F04">
      <w:pPr>
        <w:tabs>
          <w:tab w:val="left" w:pos="2257"/>
        </w:tabs>
        <w:spacing w:after="0" w:line="259" w:lineRule="auto"/>
        <w:rPr>
          <w:ins w:id="75" w:author="Author" w:date="2017-11-15T22:04:00Z"/>
          <w:highlight w:val="yellow"/>
        </w:rPr>
      </w:pPr>
    </w:p>
    <w:p w:rsidR="00D84F04" w:rsidRDefault="001248E6">
      <w:pPr>
        <w:pStyle w:val="ListParagraph"/>
        <w:numPr>
          <w:ilvl w:val="0"/>
          <w:numId w:val="8"/>
        </w:numPr>
        <w:tabs>
          <w:tab w:val="left" w:pos="2257"/>
        </w:tabs>
        <w:spacing w:after="0" w:line="259" w:lineRule="auto"/>
        <w:rPr>
          <w:ins w:id="76" w:author="Author" w:date="2017-11-15T22:04:00Z"/>
          <w:highlight w:val="yellow"/>
        </w:rPr>
      </w:pPr>
      <w:ins w:id="77" w:author="Author" w:date="2017-11-15T22:04:00Z">
        <w:r>
          <w:rPr>
            <w:highlight w:val="yellow"/>
          </w:rPr>
          <w:t xml:space="preserve">The duration for the provision of these Deliverables will be over the following period:  </w:t>
        </w:r>
        <w:proofErr w:type="gramStart"/>
        <w:r>
          <w:rPr>
            <w:highlight w:val="yellow"/>
          </w:rPr>
          <w:t>[     ]</w:t>
        </w:r>
        <w:proofErr w:type="gramEnd"/>
      </w:ins>
    </w:p>
    <w:p w:rsidR="00D84F04" w:rsidRDefault="00D84F04">
      <w:pPr>
        <w:tabs>
          <w:tab w:val="left" w:pos="2257"/>
        </w:tabs>
        <w:spacing w:after="0" w:line="259" w:lineRule="auto"/>
        <w:rPr>
          <w:ins w:id="78" w:author="Author" w:date="2017-11-15T22:04:00Z"/>
          <w:highlight w:val="yellow"/>
        </w:rPr>
      </w:pPr>
    </w:p>
    <w:p w:rsidR="00D84F04" w:rsidRDefault="001248E6">
      <w:pPr>
        <w:pStyle w:val="ListParagraph"/>
        <w:numPr>
          <w:ilvl w:val="0"/>
          <w:numId w:val="8"/>
        </w:numPr>
        <w:tabs>
          <w:tab w:val="left" w:pos="2257"/>
        </w:tabs>
        <w:spacing w:after="0" w:line="259" w:lineRule="auto"/>
        <w:rPr>
          <w:ins w:id="79" w:author="Author" w:date="2017-11-15T22:05:00Z"/>
          <w:highlight w:val="yellow"/>
        </w:rPr>
      </w:pPr>
      <w:ins w:id="80" w:author="Author" w:date="2017-11-15T22:04:00Z">
        <w:r>
          <w:rPr>
            <w:highlight w:val="yellow"/>
          </w:rPr>
          <w:t xml:space="preserve">The guaranteed </w:t>
        </w:r>
      </w:ins>
      <w:ins w:id="81" w:author="Author" w:date="2017-11-15T22:05:00Z">
        <w:r>
          <w:rPr>
            <w:highlight w:val="yellow"/>
          </w:rPr>
          <w:t>[</w:t>
        </w:r>
      </w:ins>
      <w:ins w:id="82" w:author="Author" w:date="2017-11-15T22:04:00Z">
        <w:r>
          <w:rPr>
            <w:highlight w:val="yellow"/>
          </w:rPr>
          <w:t>minimum</w:t>
        </w:r>
      </w:ins>
      <w:ins w:id="83" w:author="Author" w:date="2017-11-15T22:05:00Z">
        <w:r>
          <w:rPr>
            <w:highlight w:val="yellow"/>
          </w:rPr>
          <w:t>]</w:t>
        </w:r>
      </w:ins>
      <w:ins w:id="84" w:author="Author" w:date="2017-11-15T22:04:00Z">
        <w:r>
          <w:rPr>
            <w:highlight w:val="yellow"/>
          </w:rPr>
          <w:t xml:space="preserve"> </w:t>
        </w:r>
      </w:ins>
      <w:ins w:id="85" w:author="Author" w:date="2017-11-15T22:05:00Z">
        <w:r>
          <w:rPr>
            <w:highlight w:val="yellow"/>
          </w:rPr>
          <w:t xml:space="preserve">[maximum] volume of these Deliverables will be as follows: </w:t>
        </w:r>
        <w:proofErr w:type="gramStart"/>
        <w:r>
          <w:rPr>
            <w:highlight w:val="yellow"/>
          </w:rPr>
          <w:t>[    ]</w:t>
        </w:r>
        <w:proofErr w:type="gramEnd"/>
      </w:ins>
    </w:p>
    <w:p w:rsidR="00D84F04" w:rsidRDefault="00D84F04">
      <w:pPr>
        <w:tabs>
          <w:tab w:val="left" w:pos="2257"/>
        </w:tabs>
        <w:spacing w:after="0" w:line="259" w:lineRule="auto"/>
        <w:rPr>
          <w:ins w:id="86" w:author="Author" w:date="2017-11-15T22:05:00Z"/>
          <w:highlight w:val="yellow"/>
        </w:rPr>
      </w:pPr>
    </w:p>
    <w:p w:rsidR="00D84F04" w:rsidRDefault="001248E6">
      <w:pPr>
        <w:pStyle w:val="ListParagraph"/>
        <w:numPr>
          <w:ilvl w:val="0"/>
          <w:numId w:val="8"/>
        </w:numPr>
        <w:tabs>
          <w:tab w:val="left" w:pos="2257"/>
        </w:tabs>
        <w:spacing w:after="0" w:line="259" w:lineRule="auto"/>
        <w:rPr>
          <w:ins w:id="87" w:author="Author" w:date="2017-11-15T22:05:00Z"/>
          <w:highlight w:val="yellow"/>
        </w:rPr>
      </w:pPr>
      <w:ins w:id="88" w:author="Author" w:date="2017-11-15T22:05:00Z">
        <w:r>
          <w:rPr>
            <w:highlight w:val="yellow"/>
          </w:rPr>
          <w:t>The volume tolerance which will a</w:t>
        </w:r>
        <w:r>
          <w:rPr>
            <w:highlight w:val="yellow"/>
          </w:rPr>
          <w:t xml:space="preserve">pply to the requirements for these Deliverables will be: </w:t>
        </w:r>
      </w:ins>
      <w:proofErr w:type="gramStart"/>
      <w:ins w:id="89" w:author="Author" w:date="2017-11-15T22:08:00Z">
        <w:r>
          <w:rPr>
            <w:highlight w:val="yellow"/>
          </w:rPr>
          <w:t>[     </w:t>
        </w:r>
      </w:ins>
      <w:ins w:id="90" w:author="Author" w:date="2017-11-15T22:05:00Z">
        <w:r>
          <w:rPr>
            <w:highlight w:val="yellow"/>
          </w:rPr>
          <w:t>]</w:t>
        </w:r>
        <w:proofErr w:type="gramEnd"/>
      </w:ins>
    </w:p>
    <w:p w:rsidR="00D84F04" w:rsidRDefault="00D84F04">
      <w:pPr>
        <w:tabs>
          <w:tab w:val="left" w:pos="2257"/>
        </w:tabs>
        <w:spacing w:after="0" w:line="259" w:lineRule="auto"/>
        <w:rPr>
          <w:ins w:id="91" w:author="Author" w:date="2017-11-15T22:05:00Z"/>
          <w:highlight w:val="yellow"/>
        </w:rPr>
      </w:pPr>
    </w:p>
    <w:p w:rsidR="00D84F04" w:rsidRDefault="001248E6">
      <w:pPr>
        <w:pStyle w:val="ListParagraph"/>
        <w:numPr>
          <w:ilvl w:val="0"/>
          <w:numId w:val="8"/>
        </w:numPr>
        <w:tabs>
          <w:tab w:val="left" w:pos="2257"/>
        </w:tabs>
        <w:spacing w:after="0" w:line="259" w:lineRule="auto"/>
        <w:rPr>
          <w:ins w:id="92" w:author="Author" w:date="2017-11-15T21:58:00Z"/>
          <w:highlight w:val="yellow"/>
        </w:rPr>
      </w:pPr>
      <w:ins w:id="93" w:author="Author" w:date="2017-11-15T22:06:00Z">
        <w:r>
          <w:rPr>
            <w:highlight w:val="yellow"/>
          </w:rPr>
          <w:t>The pricing provisions that will apply to the provision of these Deliverables will be: [</w:t>
        </w:r>
        <w:r>
          <w:rPr>
            <w:b/>
            <w:i/>
            <w:highlight w:val="yellow"/>
          </w:rPr>
          <w:t xml:space="preserve">Insert any specific pricing provisions that will apply and which are based on the prices set out in </w:t>
        </w:r>
      </w:ins>
      <w:ins w:id="94" w:author="Author" w:date="2017-11-15T22:07:00Z">
        <w:r>
          <w:rPr>
            <w:b/>
            <w:i/>
            <w:highlight w:val="yellow"/>
          </w:rPr>
          <w:t>Fr</w:t>
        </w:r>
        <w:r>
          <w:rPr>
            <w:b/>
            <w:i/>
            <w:highlight w:val="yellow"/>
          </w:rPr>
          <w:t xml:space="preserve">amework Schedule </w:t>
        </w:r>
        <w:del w:id="95" w:author="Author" w:date="2017-11-16T14:24:00Z">
          <w:r w:rsidDel="001248E6">
            <w:rPr>
              <w:b/>
              <w:i/>
              <w:highlight w:val="yellow"/>
            </w:rPr>
            <w:delText>F</w:delText>
          </w:r>
        </w:del>
        <w:r>
          <w:rPr>
            <w:b/>
            <w:i/>
            <w:highlight w:val="yellow"/>
          </w:rPr>
          <w:t>3 (Framework Prices) such as stage payments</w:t>
        </w:r>
      </w:ins>
      <w:ins w:id="96" w:author="Author" w:date="2017-11-15T22:06:00Z">
        <w:r>
          <w:rPr>
            <w:highlight w:val="yellow"/>
          </w:rPr>
          <w:t>]</w:t>
        </w:r>
      </w:ins>
      <w:commentRangeEnd w:id="60"/>
      <w:ins w:id="97" w:author="Author" w:date="2017-11-15T22:08:00Z">
        <w:r>
          <w:rPr>
            <w:rStyle w:val="CommentReference"/>
          </w:rPr>
          <w:commentReference w:id="60"/>
        </w:r>
      </w:ins>
      <w:ins w:id="98" w:author="Author" w:date="2017-11-15T22:10:00Z">
        <w:r>
          <w:rPr>
            <w:highlight w:val="yellow"/>
          </w:rPr>
          <w:t>]</w:t>
        </w:r>
      </w:ins>
    </w:p>
    <w:p w:rsidR="00D84F04" w:rsidRDefault="00D84F04">
      <w:pPr>
        <w:tabs>
          <w:tab w:val="left" w:pos="2257"/>
        </w:tabs>
        <w:spacing w:after="0" w:line="259" w:lineRule="auto"/>
        <w:rPr>
          <w:ins w:id="99" w:author="Author" w:date="2017-11-15T22:55:00Z"/>
          <w:highlight w:val="yellow"/>
        </w:rPr>
      </w:pPr>
    </w:p>
    <w:p w:rsidR="00D84F04" w:rsidRDefault="001248E6">
      <w:pPr>
        <w:tabs>
          <w:tab w:val="left" w:pos="2257"/>
        </w:tabs>
        <w:spacing w:after="0" w:line="259" w:lineRule="auto"/>
        <w:rPr>
          <w:ins w:id="100" w:author="Author" w:date="2017-11-15T22:56:00Z"/>
          <w:highlight w:val="yellow"/>
        </w:rPr>
      </w:pPr>
      <w:commentRangeStart w:id="101"/>
      <w:ins w:id="102" w:author="Author" w:date="2017-11-15T22:56:00Z">
        <w:r>
          <w:rPr>
            <w:highlight w:val="yellow"/>
          </w:rPr>
          <w:lastRenderedPageBreak/>
          <w:t>The Supplier acknowledges that the volume of certain Deliverables may be subject to adjustment during the Contract Period and specifically:</w:t>
        </w:r>
      </w:ins>
    </w:p>
    <w:p w:rsidR="00D84F04" w:rsidRDefault="00D84F04">
      <w:pPr>
        <w:tabs>
          <w:tab w:val="left" w:pos="2257"/>
        </w:tabs>
        <w:spacing w:after="0" w:line="259" w:lineRule="auto"/>
        <w:rPr>
          <w:ins w:id="103" w:author="Author" w:date="2017-11-15T22:57:00Z"/>
          <w:highlight w:val="yellow"/>
        </w:rPr>
      </w:pPr>
    </w:p>
    <w:p w:rsidR="00D84F04" w:rsidRDefault="001248E6">
      <w:pPr>
        <w:tabs>
          <w:tab w:val="left" w:pos="2257"/>
        </w:tabs>
        <w:spacing w:after="0" w:line="259" w:lineRule="auto"/>
        <w:rPr>
          <w:ins w:id="104" w:author="Author" w:date="2017-11-15T22:58:00Z"/>
          <w:highlight w:val="yellow"/>
        </w:rPr>
      </w:pPr>
      <w:ins w:id="105" w:author="Author" w:date="2017-11-15T22:57:00Z">
        <w:r>
          <w:rPr>
            <w:highlight w:val="yellow"/>
          </w:rPr>
          <w:t>[</w:t>
        </w:r>
        <w:r>
          <w:rPr>
            <w:b/>
            <w:i/>
            <w:highlight w:val="yellow"/>
          </w:rPr>
          <w:t xml:space="preserve">Set out parameters for potential adjustment </w:t>
        </w:r>
        <w:r>
          <w:rPr>
            <w:b/>
            <w:i/>
            <w:highlight w:val="yellow"/>
          </w:rPr>
          <w:t>such as closure of existing buildings, opening of new buildings, flex of Deliverables provided in one building such that they can be relocated to other buildings</w:t>
        </w:r>
      </w:ins>
      <w:ins w:id="106" w:author="Author" w:date="2017-11-16T01:52:00Z">
        <w:r>
          <w:rPr>
            <w:b/>
            <w:i/>
            <w:highlight w:val="yellow"/>
          </w:rPr>
          <w:t xml:space="preserve"> and any extension of provision of Deliverables in a building</w:t>
        </w:r>
      </w:ins>
      <w:ins w:id="107" w:author="Author" w:date="2017-11-15T22:58:00Z">
        <w:r>
          <w:rPr>
            <w:highlight w:val="yellow"/>
          </w:rPr>
          <w:t>]</w:t>
        </w:r>
      </w:ins>
    </w:p>
    <w:p w:rsidR="00D84F04" w:rsidRDefault="00D84F04">
      <w:pPr>
        <w:tabs>
          <w:tab w:val="left" w:pos="2257"/>
        </w:tabs>
        <w:spacing w:after="0" w:line="259" w:lineRule="auto"/>
        <w:rPr>
          <w:ins w:id="108" w:author="Author" w:date="2017-11-15T22:58:00Z"/>
          <w:highlight w:val="yellow"/>
        </w:rPr>
      </w:pPr>
    </w:p>
    <w:p w:rsidR="00D84F04" w:rsidRDefault="001248E6">
      <w:pPr>
        <w:tabs>
          <w:tab w:val="left" w:pos="2257"/>
        </w:tabs>
        <w:spacing w:after="0" w:line="259" w:lineRule="auto"/>
        <w:rPr>
          <w:ins w:id="109" w:author="Author" w:date="2017-11-15T22:55:00Z"/>
          <w:highlight w:val="yellow"/>
        </w:rPr>
      </w:pPr>
      <w:ins w:id="110" w:author="Author" w:date="2017-11-15T22:58:00Z">
        <w:r>
          <w:rPr>
            <w:highlight w:val="yellow"/>
          </w:rPr>
          <w:t xml:space="preserve">Any such adjustments shall be </w:t>
        </w:r>
      </w:ins>
      <w:ins w:id="111" w:author="Author" w:date="2017-11-15T23:02:00Z">
        <w:r>
          <w:rPr>
            <w:highlight w:val="yellow"/>
          </w:rPr>
          <w:t>r</w:t>
        </w:r>
        <w:r>
          <w:rPr>
            <w:highlight w:val="yellow"/>
          </w:rPr>
          <w:t xml:space="preserve">ecorded in accordance with the Variation Procedure and any impact on the Charges shall be </w:t>
        </w:r>
      </w:ins>
      <w:ins w:id="112" w:author="Author" w:date="2017-11-15T23:03:00Z">
        <w:r>
          <w:rPr>
            <w:highlight w:val="yellow"/>
          </w:rPr>
          <w:t>calculated in accordance with the provisions relating to the Charges and the Framework Prices.</w:t>
        </w:r>
      </w:ins>
      <w:commentRangeEnd w:id="101"/>
      <w:ins w:id="113" w:author="Author" w:date="2017-11-15T23:04:00Z">
        <w:r>
          <w:rPr>
            <w:rStyle w:val="CommentReference"/>
          </w:rPr>
          <w:commentReference w:id="101"/>
        </w:r>
      </w:ins>
    </w:p>
    <w:p w:rsidR="00D84F04" w:rsidRDefault="00D84F04">
      <w:pPr>
        <w:tabs>
          <w:tab w:val="left" w:pos="2257"/>
        </w:tabs>
        <w:spacing w:after="0" w:line="259" w:lineRule="auto"/>
        <w:rPr>
          <w:highlight w:val="yellow"/>
        </w:rPr>
      </w:pPr>
    </w:p>
    <w:p w:rsidR="00D84F04" w:rsidRDefault="001248E6">
      <w:pPr>
        <w:tabs>
          <w:tab w:val="left" w:pos="2257"/>
        </w:tabs>
        <w:spacing w:after="0" w:line="259" w:lineRule="auto"/>
        <w:rPr>
          <w:highlight w:val="yellow"/>
        </w:rPr>
      </w:pPr>
      <w:r>
        <w:rPr>
          <w:highlight w:val="yellow"/>
        </w:rPr>
        <w:t>[OR]</w:t>
      </w:r>
    </w:p>
    <w:p w:rsidR="00D84F04" w:rsidRDefault="00D84F04">
      <w:pPr>
        <w:tabs>
          <w:tab w:val="left" w:pos="2257"/>
        </w:tabs>
        <w:spacing w:after="0" w:line="259" w:lineRule="auto"/>
        <w:rPr>
          <w:ins w:id="114" w:author="Author" w:date="2017-11-15T21:57:00Z"/>
          <w:highlight w:val="yellow"/>
        </w:rPr>
      </w:pPr>
    </w:p>
    <w:p w:rsidR="00D84F04" w:rsidRDefault="001248E6">
      <w:pPr>
        <w:tabs>
          <w:tab w:val="left" w:pos="2257"/>
        </w:tabs>
        <w:spacing w:after="0" w:line="259" w:lineRule="auto"/>
      </w:pPr>
      <w:r>
        <w:rPr>
          <w:highlight w:val="yellow"/>
        </w:rPr>
        <w:t xml:space="preserve">[Are outlined in Call-Off Special Schedule X (if too complex </w:t>
      </w:r>
      <w:r>
        <w:rPr>
          <w:highlight w:val="yellow"/>
        </w:rPr>
        <w:t>to detail in this form)]</w:t>
      </w:r>
    </w:p>
    <w:p w:rsidR="00D84F04" w:rsidRDefault="00D84F04">
      <w:pPr>
        <w:tabs>
          <w:tab w:val="left" w:pos="2257"/>
        </w:tabs>
        <w:spacing w:after="0" w:line="259" w:lineRule="auto"/>
        <w:rPr>
          <w:b/>
        </w:rPr>
      </w:pPr>
    </w:p>
    <w:p w:rsidR="00D84F04" w:rsidRDefault="001248E6">
      <w:pPr>
        <w:tabs>
          <w:tab w:val="left" w:pos="2257"/>
        </w:tabs>
        <w:spacing w:after="0" w:line="259" w:lineRule="auto"/>
        <w:rPr>
          <w:ins w:id="115" w:author="Author" w:date="2017-11-15T23:12:00Z"/>
          <w:b/>
        </w:rPr>
      </w:pPr>
      <w:commentRangeStart w:id="116"/>
      <w:r>
        <w:rPr>
          <w:b/>
        </w:rPr>
        <w:t>CALL-OFF CHARGES:</w:t>
      </w:r>
      <w:commentRangeEnd w:id="116"/>
      <w:r>
        <w:rPr>
          <w:rStyle w:val="CommentReference"/>
        </w:rPr>
        <w:commentReference w:id="116"/>
      </w:r>
    </w:p>
    <w:p w:rsidR="00D84F04" w:rsidRDefault="00D84F04">
      <w:pPr>
        <w:tabs>
          <w:tab w:val="left" w:pos="2257"/>
        </w:tabs>
        <w:spacing w:after="0" w:line="259" w:lineRule="auto"/>
        <w:rPr>
          <w:b/>
        </w:rPr>
      </w:pPr>
    </w:p>
    <w:p w:rsidR="00D84F04" w:rsidRDefault="001248E6">
      <w:pPr>
        <w:tabs>
          <w:tab w:val="left" w:pos="2257"/>
        </w:tabs>
        <w:spacing w:after="0" w:line="259" w:lineRule="auto"/>
        <w:rPr>
          <w:del w:id="117" w:author="Author" w:date="2017-11-16T02:29:00Z"/>
          <w:b/>
          <w:highlight w:val="yellow"/>
        </w:rPr>
      </w:pPr>
      <w:del w:id="118" w:author="Author" w:date="2017-11-16T02:29:00Z">
        <w:r>
          <w:rPr>
            <w:b/>
            <w:highlight w:val="yellow"/>
          </w:rPr>
          <w:delText xml:space="preserve">[£XXX] </w:delText>
        </w:r>
      </w:del>
    </w:p>
    <w:p w:rsidR="00D84F04" w:rsidRDefault="001248E6">
      <w:pPr>
        <w:tabs>
          <w:tab w:val="left" w:pos="2257"/>
        </w:tabs>
        <w:spacing w:after="0" w:line="259" w:lineRule="auto"/>
        <w:rPr>
          <w:del w:id="119" w:author="Author" w:date="2017-11-16T02:29:00Z"/>
          <w:b/>
        </w:rPr>
      </w:pPr>
      <w:del w:id="120" w:author="Author" w:date="2017-11-16T02:29:00Z">
        <w:r>
          <w:rPr>
            <w:highlight w:val="yellow"/>
          </w:rPr>
          <w:delText>[Insert the winning suppliers pricing matrix for reference]</w:delText>
        </w:r>
      </w:del>
    </w:p>
    <w:p w:rsidR="00D84F04" w:rsidRDefault="001248E6">
      <w:pPr>
        <w:pStyle w:val="GPSL3numberedclause"/>
        <w:numPr>
          <w:ilvl w:val="0"/>
          <w:numId w:val="0"/>
        </w:numPr>
        <w:tabs>
          <w:tab w:val="clear" w:pos="2127"/>
          <w:tab w:val="left" w:pos="1134"/>
        </w:tabs>
        <w:rPr>
          <w:del w:id="121" w:author="Author" w:date="2017-11-16T02:29:00Z"/>
          <w:highlight w:val="yellow"/>
        </w:rPr>
      </w:pPr>
      <w:del w:id="122" w:author="Author" w:date="2017-11-16T02:29:00Z">
        <w:r>
          <w:rPr>
            <w:highlight w:val="yellow"/>
          </w:rPr>
          <w:delText xml:space="preserve">[The Charges shall not be impacted by any change to the Framework Prices and can only be changed by agreement in writing between the Buyer </w:delText>
        </w:r>
        <w:r>
          <w:rPr>
            <w:highlight w:val="yellow"/>
          </w:rPr>
          <w:delText>and the Supplier as a result of:</w:delText>
        </w:r>
      </w:del>
    </w:p>
    <w:p w:rsidR="00D84F04" w:rsidRDefault="001248E6">
      <w:pPr>
        <w:pStyle w:val="GPSL3numberedclause"/>
        <w:numPr>
          <w:ilvl w:val="0"/>
          <w:numId w:val="0"/>
        </w:numPr>
        <w:tabs>
          <w:tab w:val="clear" w:pos="2127"/>
          <w:tab w:val="left" w:pos="1134"/>
        </w:tabs>
        <w:rPr>
          <w:del w:id="123" w:author="Author" w:date="2017-11-16T02:29:00Z"/>
          <w:highlight w:val="yellow"/>
        </w:rPr>
      </w:pPr>
      <w:del w:id="124" w:author="Author" w:date="2017-11-16T02:29:00Z">
        <w:r>
          <w:rPr>
            <w:highlight w:val="yellow"/>
          </w:rPr>
          <w:delText xml:space="preserve">(i) indexation; </w:delText>
        </w:r>
      </w:del>
    </w:p>
    <w:p w:rsidR="00D84F04" w:rsidRDefault="001248E6">
      <w:pPr>
        <w:pStyle w:val="GPSL3numberedclause"/>
        <w:numPr>
          <w:ilvl w:val="0"/>
          <w:numId w:val="0"/>
        </w:numPr>
        <w:tabs>
          <w:tab w:val="clear" w:pos="2127"/>
          <w:tab w:val="left" w:pos="1134"/>
        </w:tabs>
        <w:rPr>
          <w:del w:id="125" w:author="Author" w:date="2017-11-16T02:29:00Z"/>
          <w:highlight w:val="yellow"/>
        </w:rPr>
      </w:pPr>
      <w:bookmarkStart w:id="126" w:name="_Ref362009655"/>
      <w:del w:id="127" w:author="Author" w:date="2017-11-16T02:29:00Z">
        <w:r>
          <w:rPr>
            <w:highlight w:val="yellow"/>
          </w:rPr>
          <w:delText>(ii) Specific Change in Law;</w:delText>
        </w:r>
      </w:del>
    </w:p>
    <w:p w:rsidR="00D84F04" w:rsidRDefault="001248E6">
      <w:pPr>
        <w:pStyle w:val="GPSL3numberedclause"/>
        <w:numPr>
          <w:ilvl w:val="0"/>
          <w:numId w:val="0"/>
        </w:numPr>
        <w:tabs>
          <w:tab w:val="clear" w:pos="2127"/>
          <w:tab w:val="left" w:pos="1134"/>
        </w:tabs>
        <w:rPr>
          <w:del w:id="128" w:author="Author" w:date="2017-11-16T02:29:00Z"/>
          <w:highlight w:val="yellow"/>
        </w:rPr>
      </w:pPr>
      <w:del w:id="129" w:author="Author" w:date="2017-11-16T02:29:00Z">
        <w:r>
          <w:rPr>
            <w:highlight w:val="yellow"/>
          </w:rPr>
          <w:delText xml:space="preserve">(iii) benchmarking undertaken in accordance with </w:delText>
        </w:r>
        <w:r>
          <w:rPr>
            <w:rStyle w:val="Emphasis"/>
            <w:i w:val="0"/>
          </w:rPr>
          <w:delText xml:space="preserve">Call-Off </w:delText>
        </w:r>
        <w:r>
          <w:rPr>
            <w:highlight w:val="yellow"/>
          </w:rPr>
          <w:delText>Schedule 1</w:delText>
        </w:r>
        <w:r>
          <w:delText>2</w:delText>
        </w:r>
        <w:r>
          <w:rPr>
            <w:highlight w:val="yellow"/>
          </w:rPr>
          <w:delText xml:space="preserve"> (Benchmarking).]</w:delText>
        </w:r>
      </w:del>
    </w:p>
    <w:p w:rsidR="00D84F04" w:rsidRDefault="00D84F04">
      <w:pPr>
        <w:pStyle w:val="GPSL3numberedclause"/>
        <w:numPr>
          <w:ilvl w:val="0"/>
          <w:numId w:val="0"/>
        </w:numPr>
        <w:tabs>
          <w:tab w:val="clear" w:pos="2127"/>
          <w:tab w:val="left" w:pos="1134"/>
        </w:tabs>
        <w:rPr>
          <w:del w:id="130" w:author="Author" w:date="2017-11-16T02:29:00Z"/>
          <w:highlight w:val="yellow"/>
        </w:rPr>
      </w:pPr>
    </w:p>
    <w:p w:rsidR="00D84F04" w:rsidRDefault="001248E6">
      <w:pPr>
        <w:pStyle w:val="GPSL3numberedclause"/>
        <w:numPr>
          <w:ilvl w:val="0"/>
          <w:numId w:val="0"/>
        </w:numPr>
        <w:tabs>
          <w:tab w:val="clear" w:pos="2127"/>
          <w:tab w:val="left" w:pos="1134"/>
        </w:tabs>
        <w:rPr>
          <w:del w:id="131" w:author="Author" w:date="2017-11-16T02:29:00Z"/>
          <w:highlight w:val="yellow"/>
        </w:rPr>
      </w:pPr>
      <w:del w:id="132" w:author="Author" w:date="2017-11-16T02:29:00Z">
        <w:r>
          <w:rPr>
            <w:highlight w:val="yellow"/>
          </w:rPr>
          <w:delText>[All changes shall be subject to procedures which are equivalent to paragraphs 5, 6 and 7</w:delText>
        </w:r>
        <w:r>
          <w:rPr>
            <w:highlight w:val="yellow"/>
          </w:rPr>
          <w:delText xml:space="preserve">  in Framework Schedule 3 (Framework Prices).]</w:delText>
        </w:r>
      </w:del>
    </w:p>
    <w:bookmarkEnd w:id="126"/>
    <w:p w:rsidR="00D84F04" w:rsidRDefault="001248E6">
      <w:pPr>
        <w:tabs>
          <w:tab w:val="left" w:pos="2257"/>
        </w:tabs>
        <w:spacing w:after="0" w:line="259" w:lineRule="auto"/>
        <w:rPr>
          <w:ins w:id="133" w:author="Author" w:date="2017-11-16T02:29:00Z"/>
          <w:b/>
        </w:rPr>
      </w:pPr>
      <w:commentRangeStart w:id="134"/>
      <w:ins w:id="135" w:author="Author" w:date="2017-11-16T02:29:00Z">
        <w:r>
          <w:rPr>
            <w:highlight w:val="yellow"/>
          </w:rPr>
          <w:t>[Insert the winning suppliers pricing matrix for reference]</w:t>
        </w:r>
        <w:commentRangeEnd w:id="134"/>
        <w:r>
          <w:rPr>
            <w:rStyle w:val="CommentReference"/>
          </w:rPr>
          <w:commentReference w:id="134"/>
        </w:r>
      </w:ins>
    </w:p>
    <w:p w:rsidR="00D84F04" w:rsidRDefault="001248E6">
      <w:pPr>
        <w:pStyle w:val="GPSL3numberedclause"/>
        <w:numPr>
          <w:ilvl w:val="0"/>
          <w:numId w:val="0"/>
        </w:numPr>
        <w:tabs>
          <w:tab w:val="clear" w:pos="2127"/>
          <w:tab w:val="left" w:pos="1134"/>
        </w:tabs>
        <w:rPr>
          <w:ins w:id="136" w:author="Author" w:date="2017-11-16T02:29:00Z"/>
          <w:highlight w:val="yellow"/>
        </w:rPr>
      </w:pPr>
      <w:ins w:id="137" w:author="Author" w:date="2017-11-16T02:29:00Z">
        <w:r>
          <w:rPr>
            <w:highlight w:val="yellow"/>
          </w:rPr>
          <w:t>[The Charges shall not be impacted by any change to the Framework Prices and can only be changed by agreement in writing between the Buyer and the</w:t>
        </w:r>
        <w:r>
          <w:rPr>
            <w:highlight w:val="yellow"/>
          </w:rPr>
          <w:t xml:space="preserve"> Supplier as a result of:</w:t>
        </w:r>
      </w:ins>
    </w:p>
    <w:p w:rsidR="00D84F04" w:rsidRDefault="001248E6">
      <w:pPr>
        <w:pStyle w:val="GPSL3numberedclause"/>
        <w:numPr>
          <w:ilvl w:val="0"/>
          <w:numId w:val="0"/>
        </w:numPr>
        <w:tabs>
          <w:tab w:val="clear" w:pos="2127"/>
          <w:tab w:val="left" w:pos="1134"/>
        </w:tabs>
        <w:rPr>
          <w:ins w:id="138" w:author="Author" w:date="2017-11-16T02:29:00Z"/>
          <w:highlight w:val="yellow"/>
        </w:rPr>
      </w:pPr>
      <w:ins w:id="139" w:author="Author" w:date="2017-11-16T02:29:00Z">
        <w:r>
          <w:rPr>
            <w:highlight w:val="yellow"/>
          </w:rPr>
          <w:t>(</w:t>
        </w:r>
        <w:proofErr w:type="spellStart"/>
        <w:r>
          <w:rPr>
            <w:highlight w:val="yellow"/>
          </w:rPr>
          <w:t>i</w:t>
        </w:r>
        <w:proofErr w:type="spellEnd"/>
        <w:r>
          <w:rPr>
            <w:highlight w:val="yellow"/>
          </w:rPr>
          <w:t xml:space="preserve">) </w:t>
        </w:r>
        <w:commentRangeStart w:id="140"/>
        <w:proofErr w:type="gramStart"/>
        <w:r>
          <w:rPr>
            <w:highlight w:val="yellow"/>
          </w:rPr>
          <w:t>indexation</w:t>
        </w:r>
        <w:proofErr w:type="gramEnd"/>
        <w:r>
          <w:rPr>
            <w:highlight w:val="yellow"/>
          </w:rPr>
          <w:t xml:space="preserve">; </w:t>
        </w:r>
        <w:commentRangeEnd w:id="140"/>
        <w:r>
          <w:rPr>
            <w:rStyle w:val="CommentReference"/>
            <w:rFonts w:eastAsia="Calibri" w:cs="Times New Roman"/>
            <w:lang w:eastAsia="en-US"/>
          </w:rPr>
          <w:commentReference w:id="140"/>
        </w:r>
      </w:ins>
    </w:p>
    <w:p w:rsidR="00D84F04" w:rsidRDefault="001248E6">
      <w:pPr>
        <w:pStyle w:val="GPSL3numberedclause"/>
        <w:numPr>
          <w:ilvl w:val="0"/>
          <w:numId w:val="0"/>
        </w:numPr>
        <w:tabs>
          <w:tab w:val="clear" w:pos="2127"/>
          <w:tab w:val="left" w:pos="1134"/>
        </w:tabs>
        <w:rPr>
          <w:ins w:id="141" w:author="Author" w:date="2017-11-16T02:29:00Z"/>
          <w:highlight w:val="yellow"/>
        </w:rPr>
      </w:pPr>
      <w:ins w:id="142" w:author="Author" w:date="2017-11-16T02:29:00Z">
        <w:r>
          <w:rPr>
            <w:highlight w:val="yellow"/>
          </w:rPr>
          <w:t>(ii) Specific Change in Law;</w:t>
        </w:r>
      </w:ins>
    </w:p>
    <w:p w:rsidR="00D84F04" w:rsidRDefault="001248E6">
      <w:pPr>
        <w:pStyle w:val="GPSL3numberedclause"/>
        <w:numPr>
          <w:ilvl w:val="0"/>
          <w:numId w:val="0"/>
        </w:numPr>
        <w:tabs>
          <w:tab w:val="clear" w:pos="2127"/>
          <w:tab w:val="left" w:pos="1134"/>
        </w:tabs>
        <w:rPr>
          <w:ins w:id="143" w:author="Author" w:date="2017-11-16T02:29:00Z"/>
          <w:highlight w:val="yellow"/>
        </w:rPr>
      </w:pPr>
      <w:ins w:id="144" w:author="Author" w:date="2017-11-16T02:29:00Z">
        <w:r>
          <w:rPr>
            <w:highlight w:val="yellow"/>
          </w:rPr>
          <w:t xml:space="preserve">(iii) </w:t>
        </w:r>
        <w:proofErr w:type="gramStart"/>
        <w:r>
          <w:rPr>
            <w:highlight w:val="yellow"/>
          </w:rPr>
          <w:t>benchmarking</w:t>
        </w:r>
        <w:proofErr w:type="gramEnd"/>
        <w:r>
          <w:rPr>
            <w:highlight w:val="yellow"/>
          </w:rPr>
          <w:t xml:space="preserve"> undertaken in accordance with </w:t>
        </w:r>
        <w:r>
          <w:rPr>
            <w:rStyle w:val="Emphasis"/>
            <w:i w:val="0"/>
          </w:rPr>
          <w:t xml:space="preserve">Call-Off </w:t>
        </w:r>
        <w:r>
          <w:rPr>
            <w:highlight w:val="yellow"/>
          </w:rPr>
          <w:t>Schedule 1</w:t>
        </w:r>
        <w:r>
          <w:t>2</w:t>
        </w:r>
        <w:r>
          <w:rPr>
            <w:highlight w:val="yellow"/>
          </w:rPr>
          <w:t xml:space="preserve"> (Benchmarking).]</w:t>
        </w:r>
      </w:ins>
    </w:p>
    <w:p w:rsidR="00D84F04" w:rsidRDefault="00D84F04">
      <w:pPr>
        <w:pStyle w:val="GPSL3numberedclause"/>
        <w:numPr>
          <w:ilvl w:val="0"/>
          <w:numId w:val="0"/>
        </w:numPr>
        <w:tabs>
          <w:tab w:val="clear" w:pos="2127"/>
          <w:tab w:val="left" w:pos="1134"/>
        </w:tabs>
        <w:rPr>
          <w:ins w:id="145" w:author="Author" w:date="2017-11-16T02:29:00Z"/>
          <w:highlight w:val="yellow"/>
        </w:rPr>
      </w:pPr>
    </w:p>
    <w:p w:rsidR="00D84F04" w:rsidRDefault="001248E6">
      <w:pPr>
        <w:pStyle w:val="GPSL3numberedclause"/>
        <w:numPr>
          <w:ilvl w:val="0"/>
          <w:numId w:val="0"/>
        </w:numPr>
        <w:tabs>
          <w:tab w:val="clear" w:pos="2127"/>
          <w:tab w:val="left" w:pos="1134"/>
        </w:tabs>
        <w:rPr>
          <w:ins w:id="146" w:author="Author" w:date="2017-11-16T02:29:00Z"/>
          <w:highlight w:val="yellow"/>
        </w:rPr>
      </w:pPr>
      <w:ins w:id="147" w:author="Author" w:date="2017-11-16T02:29:00Z">
        <w:r>
          <w:rPr>
            <w:highlight w:val="yellow"/>
          </w:rPr>
          <w:t xml:space="preserve">[All changes shall be subject to </w:t>
        </w:r>
        <w:proofErr w:type="gramStart"/>
        <w:r>
          <w:rPr>
            <w:highlight w:val="yellow"/>
          </w:rPr>
          <w:t>procedures which</w:t>
        </w:r>
        <w:proofErr w:type="gramEnd"/>
        <w:r>
          <w:rPr>
            <w:highlight w:val="yellow"/>
          </w:rPr>
          <w:t xml:space="preserve"> are equivalent to paragraphs 4, 5</w:t>
        </w:r>
        <w:del w:id="148" w:author="Author" w:date="2017-11-16T02:09:00Z">
          <w:r>
            <w:rPr>
              <w:highlight w:val="yellow"/>
            </w:rPr>
            <w:delText xml:space="preserve">, </w:delText>
          </w:r>
        </w:del>
        <w:r>
          <w:rPr>
            <w:highlight w:val="yellow"/>
          </w:rPr>
          <w:t xml:space="preserve"> and 6</w:t>
        </w:r>
        <w:del w:id="149" w:author="Author" w:date="2017-11-16T02:09:00Z">
          <w:r>
            <w:rPr>
              <w:highlight w:val="yellow"/>
            </w:rPr>
            <w:delText xml:space="preserve"> and 7 </w:delText>
          </w:r>
        </w:del>
        <w:r>
          <w:rPr>
            <w:highlight w:val="yellow"/>
          </w:rPr>
          <w:t xml:space="preserve"> in Framework Schedule 3 (Framework Prices).]</w:t>
        </w:r>
      </w:ins>
    </w:p>
    <w:p w:rsidR="00D84F04" w:rsidRDefault="00D84F04">
      <w:pPr>
        <w:tabs>
          <w:tab w:val="left" w:pos="2257"/>
        </w:tabs>
        <w:spacing w:after="0" w:line="259" w:lineRule="auto"/>
        <w:rPr>
          <w:b/>
        </w:rPr>
      </w:pPr>
    </w:p>
    <w:p w:rsidR="00D84F04" w:rsidRDefault="001248E6">
      <w:pPr>
        <w:tabs>
          <w:tab w:val="left" w:pos="2257"/>
        </w:tabs>
        <w:spacing w:after="0" w:line="259" w:lineRule="auto"/>
        <w:rPr>
          <w:del w:id="150" w:author="Author" w:date="2017-11-15T14:40:00Z"/>
          <w:b/>
        </w:rPr>
      </w:pPr>
      <w:del w:id="151" w:author="Author" w:date="2017-11-15T14:40:00Z">
        <w:r>
          <w:rPr>
            <w:b/>
          </w:rPr>
          <w:delText>REIMBURSABLE EXPENSES:</w:delText>
        </w:r>
      </w:del>
    </w:p>
    <w:p w:rsidR="00D84F04" w:rsidRDefault="001248E6">
      <w:pPr>
        <w:tabs>
          <w:tab w:val="left" w:pos="2257"/>
        </w:tabs>
        <w:spacing w:after="0" w:line="259" w:lineRule="auto"/>
        <w:rPr>
          <w:del w:id="152" w:author="Author" w:date="2017-11-15T14:40:00Z"/>
        </w:rPr>
      </w:pPr>
      <w:del w:id="153" w:author="Author" w:date="2017-11-15T14:40:00Z">
        <w:r>
          <w:rPr>
            <w:highlight w:val="yellow"/>
          </w:rPr>
          <w:delText>[None]</w:delText>
        </w:r>
      </w:del>
    </w:p>
    <w:p w:rsidR="00D84F04" w:rsidRDefault="001248E6">
      <w:pPr>
        <w:tabs>
          <w:tab w:val="left" w:pos="2257"/>
        </w:tabs>
        <w:spacing w:after="0" w:line="259" w:lineRule="auto"/>
        <w:rPr>
          <w:del w:id="154" w:author="Author" w:date="2017-11-15T14:40:00Z"/>
        </w:rPr>
      </w:pPr>
      <w:del w:id="155" w:author="Author" w:date="2017-11-15T14:40:00Z">
        <w:r>
          <w:rPr>
            <w:highlight w:val="yellow"/>
          </w:rPr>
          <w:delText>[Recoverable in accordance with the terms of the Framework Contract]</w:delText>
        </w:r>
      </w:del>
      <w:ins w:id="156" w:author="Author" w:date="2017-11-14T18:09:00Z">
        <w:del w:id="157" w:author="Author" w:date="2017-11-15T14:40:00Z">
          <w:r>
            <w:delText xml:space="preserve">   </w:delText>
          </w:r>
        </w:del>
      </w:ins>
    </w:p>
    <w:p w:rsidR="00D84F04" w:rsidRDefault="00D84F04">
      <w:pPr>
        <w:tabs>
          <w:tab w:val="left" w:pos="2257"/>
        </w:tabs>
        <w:spacing w:after="0" w:line="259" w:lineRule="auto"/>
        <w:rPr>
          <w:del w:id="158" w:author="Author" w:date="2017-11-15T14:40:00Z"/>
          <w:b/>
        </w:rPr>
      </w:pPr>
    </w:p>
    <w:p w:rsidR="00D84F04" w:rsidRDefault="001248E6">
      <w:pPr>
        <w:tabs>
          <w:tab w:val="left" w:pos="2257"/>
        </w:tabs>
        <w:spacing w:after="0" w:line="259" w:lineRule="auto"/>
        <w:rPr>
          <w:b/>
        </w:rPr>
      </w:pPr>
      <w:r>
        <w:rPr>
          <w:b/>
        </w:rPr>
        <w:t xml:space="preserve">METHOD OF PAYMENT </w:t>
      </w:r>
    </w:p>
    <w:p w:rsidR="00D84F04" w:rsidRDefault="001248E6">
      <w:pPr>
        <w:tabs>
          <w:tab w:val="left" w:pos="2257"/>
        </w:tabs>
        <w:spacing w:after="0" w:line="259" w:lineRule="auto"/>
        <w:rPr>
          <w:b/>
          <w:highlight w:val="yellow"/>
        </w:rPr>
      </w:pPr>
      <w:r>
        <w:rPr>
          <w:b/>
          <w:highlight w:val="yellow"/>
        </w:rPr>
        <w:t xml:space="preserve">[BACS to account </w:t>
      </w:r>
      <w:proofErr w:type="gramStart"/>
      <w:r>
        <w:rPr>
          <w:b/>
          <w:highlight w:val="yellow"/>
        </w:rPr>
        <w:t>[    ]</w:t>
      </w:r>
      <w:proofErr w:type="gramEnd"/>
      <w:r>
        <w:rPr>
          <w:b/>
          <w:highlight w:val="yellow"/>
        </w:rPr>
        <w:t xml:space="preserve"> at [       ] [Bank / Building Society]] </w:t>
      </w:r>
    </w:p>
    <w:p w:rsidR="00D84F04" w:rsidRDefault="00D84F04">
      <w:pPr>
        <w:tabs>
          <w:tab w:val="left" w:pos="2257"/>
        </w:tabs>
        <w:spacing w:after="0" w:line="259" w:lineRule="auto"/>
        <w:rPr>
          <w:b/>
          <w:highlight w:val="yellow"/>
        </w:rPr>
      </w:pPr>
    </w:p>
    <w:p w:rsidR="00D84F04" w:rsidRDefault="001248E6">
      <w:pPr>
        <w:tabs>
          <w:tab w:val="left" w:pos="2257"/>
        </w:tabs>
        <w:spacing w:after="0" w:line="259" w:lineRule="auto"/>
        <w:rPr>
          <w:b/>
        </w:rPr>
      </w:pPr>
      <w:r>
        <w:rPr>
          <w:b/>
          <w:highlight w:val="yellow"/>
        </w:rPr>
        <w:t>[Government Pr</w:t>
      </w:r>
      <w:r>
        <w:rPr>
          <w:b/>
          <w:highlight w:val="yellow"/>
        </w:rPr>
        <w:t>ocurement Card</w:t>
      </w:r>
      <w:r>
        <w:rPr>
          <w:b/>
        </w:rPr>
        <w:t xml:space="preserve"> </w:t>
      </w:r>
      <w:r>
        <w:t>(where selected then the Supplier shall pay any associated merchant fee levied for using the Government Procurement Card and shall not be entitled to recover this from CCS or the Buyer)]</w:t>
      </w:r>
    </w:p>
    <w:p w:rsidR="00D84F04" w:rsidRDefault="00D84F04">
      <w:pPr>
        <w:tabs>
          <w:tab w:val="left" w:pos="2257"/>
        </w:tabs>
        <w:spacing w:after="0" w:line="259" w:lineRule="auto"/>
        <w:rPr>
          <w:b/>
        </w:rPr>
      </w:pPr>
    </w:p>
    <w:p w:rsidR="00D84F04" w:rsidRDefault="001248E6">
      <w:pPr>
        <w:tabs>
          <w:tab w:val="left" w:pos="2257"/>
        </w:tabs>
        <w:spacing w:after="0" w:line="259" w:lineRule="auto"/>
        <w:rPr>
          <w:b/>
        </w:rPr>
      </w:pPr>
      <w:r>
        <w:rPr>
          <w:b/>
        </w:rPr>
        <w:t xml:space="preserve">BUYER INVOICING ADDRESS: </w:t>
      </w:r>
    </w:p>
    <w:p w:rsidR="00D84F04" w:rsidRDefault="001248E6">
      <w:pPr>
        <w:tabs>
          <w:tab w:val="left" w:pos="2257"/>
        </w:tabs>
        <w:spacing w:after="0" w:line="259" w:lineRule="auto"/>
      </w:pPr>
      <w:r>
        <w:rPr>
          <w:highlight w:val="yellow"/>
        </w:rPr>
        <w:t xml:space="preserve">[Name] [Position] [Email] </w:t>
      </w:r>
      <w:r>
        <w:rPr>
          <w:highlight w:val="yellow"/>
        </w:rPr>
        <w:t>[Address]</w:t>
      </w:r>
    </w:p>
    <w:p w:rsidR="00D84F04" w:rsidRDefault="00D84F04">
      <w:pPr>
        <w:tabs>
          <w:tab w:val="left" w:pos="2257"/>
        </w:tabs>
        <w:spacing w:after="0" w:line="259" w:lineRule="auto"/>
        <w:rPr>
          <w:b/>
        </w:rPr>
      </w:pPr>
    </w:p>
    <w:p w:rsidR="00D84F04" w:rsidRDefault="001248E6">
      <w:pPr>
        <w:tabs>
          <w:tab w:val="left" w:pos="2257"/>
        </w:tabs>
        <w:spacing w:after="0" w:line="259" w:lineRule="auto"/>
        <w:rPr>
          <w:b/>
        </w:rPr>
      </w:pPr>
      <w:r>
        <w:rPr>
          <w:b/>
        </w:rPr>
        <w:t>BUYER AUTHORISED REPRESENTATIVE:</w:t>
      </w:r>
    </w:p>
    <w:p w:rsidR="00D84F04" w:rsidRDefault="001248E6">
      <w:pPr>
        <w:tabs>
          <w:tab w:val="left" w:pos="2257"/>
        </w:tabs>
        <w:spacing w:after="0" w:line="259" w:lineRule="auto"/>
      </w:pPr>
      <w:r>
        <w:rPr>
          <w:highlight w:val="yellow"/>
        </w:rPr>
        <w:t>[Name] [Position] [Email] [Address] [Telephone]</w:t>
      </w:r>
    </w:p>
    <w:p w:rsidR="00D84F04" w:rsidRDefault="00D84F04">
      <w:pPr>
        <w:tabs>
          <w:tab w:val="left" w:pos="2257"/>
        </w:tabs>
        <w:spacing w:after="0" w:line="259" w:lineRule="auto"/>
      </w:pPr>
    </w:p>
    <w:p w:rsidR="00D84F04" w:rsidRDefault="001248E6">
      <w:pPr>
        <w:tabs>
          <w:tab w:val="left" w:pos="2257"/>
        </w:tabs>
        <w:spacing w:after="0" w:line="259" w:lineRule="auto"/>
        <w:rPr>
          <w:b/>
        </w:rPr>
      </w:pPr>
      <w:r>
        <w:rPr>
          <w:b/>
        </w:rPr>
        <w:t>BUYER NOTICES</w:t>
      </w:r>
    </w:p>
    <w:p w:rsidR="00D84F04" w:rsidRDefault="001248E6">
      <w:pPr>
        <w:tabs>
          <w:tab w:val="left" w:pos="2257"/>
        </w:tabs>
        <w:spacing w:after="0" w:line="259" w:lineRule="auto"/>
      </w:pPr>
      <w:r>
        <w:rPr>
          <w:highlight w:val="yellow"/>
        </w:rPr>
        <w:t>[Name] [Position] [Email] [Address]</w:t>
      </w:r>
    </w:p>
    <w:p w:rsidR="00D84F04" w:rsidRDefault="00D84F04">
      <w:pPr>
        <w:tabs>
          <w:tab w:val="left" w:pos="2257"/>
        </w:tabs>
        <w:spacing w:after="0" w:line="259" w:lineRule="auto"/>
      </w:pPr>
    </w:p>
    <w:p w:rsidR="00D84F04" w:rsidRDefault="001248E6">
      <w:pPr>
        <w:tabs>
          <w:tab w:val="left" w:pos="2257"/>
        </w:tabs>
        <w:spacing w:after="0" w:line="259" w:lineRule="auto"/>
        <w:rPr>
          <w:b/>
        </w:rPr>
      </w:pPr>
      <w:r>
        <w:rPr>
          <w:b/>
        </w:rPr>
        <w:t>BUYER SECURITY POLICY:</w:t>
      </w:r>
    </w:p>
    <w:p w:rsidR="00D84F04" w:rsidRDefault="001248E6">
      <w:pPr>
        <w:tabs>
          <w:tab w:val="left" w:pos="2257"/>
        </w:tabs>
        <w:spacing w:after="0" w:line="259" w:lineRule="auto"/>
      </w:pPr>
      <w:r>
        <w:rPr>
          <w:highlight w:val="yellow"/>
        </w:rPr>
        <w:lastRenderedPageBreak/>
        <w:t xml:space="preserve">[Document Name] [Version] [Date] [Available Online at:] or [Appended at Call-Off Special </w:t>
      </w:r>
      <w:r>
        <w:rPr>
          <w:highlight w:val="yellow"/>
        </w:rPr>
        <w:t>Schedule X]</w:t>
      </w:r>
    </w:p>
    <w:p w:rsidR="00D84F04" w:rsidRDefault="00D84F04">
      <w:pPr>
        <w:tabs>
          <w:tab w:val="left" w:pos="2257"/>
        </w:tabs>
        <w:spacing w:after="0" w:line="259" w:lineRule="auto"/>
      </w:pPr>
    </w:p>
    <w:p w:rsidR="00D84F04" w:rsidRDefault="001248E6">
      <w:pPr>
        <w:tabs>
          <w:tab w:val="left" w:pos="2257"/>
        </w:tabs>
        <w:spacing w:after="0" w:line="259" w:lineRule="auto"/>
        <w:rPr>
          <w:b/>
        </w:rPr>
      </w:pPr>
      <w:r>
        <w:rPr>
          <w:b/>
        </w:rPr>
        <w:t>PROGRESS REPORT FREQUENCY:</w:t>
      </w:r>
    </w:p>
    <w:p w:rsidR="00D84F04" w:rsidRDefault="001248E6">
      <w:pPr>
        <w:tabs>
          <w:tab w:val="left" w:pos="2257"/>
        </w:tabs>
        <w:spacing w:after="0" w:line="259" w:lineRule="auto"/>
        <w:rPr>
          <w:b/>
        </w:rPr>
      </w:pPr>
      <w:r>
        <w:rPr>
          <w:b/>
          <w:highlight w:val="yellow"/>
        </w:rPr>
        <w:t>[</w:t>
      </w:r>
      <w:r>
        <w:rPr>
          <w:highlight w:val="yellow"/>
        </w:rPr>
        <w:t>On the first Working Day of each calendar month]</w:t>
      </w:r>
    </w:p>
    <w:p w:rsidR="00D84F04" w:rsidRDefault="00D84F04">
      <w:pPr>
        <w:tabs>
          <w:tab w:val="left" w:pos="2257"/>
        </w:tabs>
        <w:spacing w:after="0" w:line="259" w:lineRule="auto"/>
        <w:rPr>
          <w:b/>
        </w:rPr>
      </w:pPr>
    </w:p>
    <w:p w:rsidR="00D84F04" w:rsidRDefault="001248E6">
      <w:pPr>
        <w:tabs>
          <w:tab w:val="left" w:pos="2257"/>
        </w:tabs>
        <w:spacing w:after="0" w:line="259" w:lineRule="auto"/>
        <w:rPr>
          <w:b/>
        </w:rPr>
      </w:pPr>
      <w:r>
        <w:rPr>
          <w:b/>
        </w:rPr>
        <w:t>PROGRESS MEETING FREQUENCY:</w:t>
      </w:r>
    </w:p>
    <w:p w:rsidR="00D84F04" w:rsidRDefault="001248E6">
      <w:pPr>
        <w:tabs>
          <w:tab w:val="left" w:pos="2257"/>
        </w:tabs>
        <w:spacing w:after="0" w:line="259" w:lineRule="auto"/>
      </w:pPr>
      <w:r>
        <w:rPr>
          <w:highlight w:val="yellow"/>
        </w:rPr>
        <w:t>[Quarterly on the first Working Day of each quarter]</w:t>
      </w:r>
    </w:p>
    <w:p w:rsidR="00D84F04" w:rsidRDefault="00D84F04">
      <w:pPr>
        <w:tabs>
          <w:tab w:val="left" w:pos="2257"/>
        </w:tabs>
        <w:spacing w:after="0" w:line="259" w:lineRule="auto"/>
        <w:rPr>
          <w:b/>
        </w:rPr>
      </w:pPr>
    </w:p>
    <w:p w:rsidR="00D84F04" w:rsidRDefault="001248E6">
      <w:pPr>
        <w:tabs>
          <w:tab w:val="left" w:pos="2257"/>
        </w:tabs>
        <w:spacing w:after="0" w:line="259" w:lineRule="auto"/>
        <w:rPr>
          <w:b/>
        </w:rPr>
      </w:pPr>
      <w:r>
        <w:rPr>
          <w:b/>
        </w:rPr>
        <w:t xml:space="preserve">KEY </w:t>
      </w:r>
      <w:del w:id="159" w:author="Author" w:date="2017-11-15T14:40:00Z">
        <w:r>
          <w:rPr>
            <w:b/>
          </w:rPr>
          <w:delText xml:space="preserve">SUPPLIER </w:delText>
        </w:r>
      </w:del>
      <w:r>
        <w:rPr>
          <w:b/>
        </w:rPr>
        <w:t>STAFF:</w:t>
      </w:r>
    </w:p>
    <w:p w:rsidR="00D84F04" w:rsidRDefault="001248E6">
      <w:pPr>
        <w:tabs>
          <w:tab w:val="left" w:pos="2257"/>
        </w:tabs>
        <w:spacing w:after="0" w:line="259" w:lineRule="auto"/>
      </w:pPr>
      <w:r>
        <w:rPr>
          <w:highlight w:val="yellow"/>
        </w:rPr>
        <w:t>[Name] [Position] [Email] [Address]</w:t>
      </w:r>
    </w:p>
    <w:p w:rsidR="00D84F04" w:rsidRDefault="00D84F04">
      <w:pPr>
        <w:tabs>
          <w:tab w:val="left" w:pos="2257"/>
        </w:tabs>
        <w:spacing w:after="0" w:line="259" w:lineRule="auto"/>
        <w:rPr>
          <w:b/>
        </w:rPr>
      </w:pPr>
    </w:p>
    <w:p w:rsidR="00D84F04" w:rsidRDefault="001248E6">
      <w:pPr>
        <w:tabs>
          <w:tab w:val="left" w:pos="2257"/>
        </w:tabs>
        <w:spacing w:after="0" w:line="259" w:lineRule="auto"/>
        <w:rPr>
          <w:b/>
        </w:rPr>
      </w:pPr>
      <w:r>
        <w:rPr>
          <w:b/>
        </w:rPr>
        <w:t>KEY SUB-CONTRACTORS:</w:t>
      </w:r>
    </w:p>
    <w:p w:rsidR="00D84F04" w:rsidRDefault="001248E6">
      <w:pPr>
        <w:tabs>
          <w:tab w:val="left" w:pos="2257"/>
        </w:tabs>
        <w:spacing w:after="0" w:line="259" w:lineRule="auto"/>
      </w:pPr>
      <w:r>
        <w:rPr>
          <w:highlight w:val="yellow"/>
        </w:rPr>
        <w:t>[Name</w:t>
      </w:r>
      <w:r>
        <w:rPr>
          <w:highlight w:val="yellow"/>
        </w:rPr>
        <w:t xml:space="preserve">] </w:t>
      </w:r>
    </w:p>
    <w:p w:rsidR="00D84F04" w:rsidRDefault="00D84F04">
      <w:pPr>
        <w:tabs>
          <w:tab w:val="left" w:pos="2257"/>
        </w:tabs>
        <w:spacing w:after="0" w:line="259" w:lineRule="auto"/>
        <w:rPr>
          <w:b/>
        </w:rPr>
      </w:pPr>
    </w:p>
    <w:p w:rsidR="00D84F04" w:rsidRDefault="001248E6">
      <w:pPr>
        <w:tabs>
          <w:tab w:val="left" w:pos="2257"/>
        </w:tabs>
        <w:spacing w:after="0" w:line="259" w:lineRule="auto"/>
        <w:rPr>
          <w:b/>
        </w:rPr>
      </w:pPr>
      <w:r>
        <w:rPr>
          <w:b/>
        </w:rPr>
        <w:t>E-AUCTIONS:</w:t>
      </w:r>
    </w:p>
    <w:p w:rsidR="00D84F04" w:rsidRDefault="001248E6">
      <w:pPr>
        <w:tabs>
          <w:tab w:val="left" w:pos="2257"/>
        </w:tabs>
        <w:spacing w:after="0" w:line="259" w:lineRule="auto"/>
        <w:rPr>
          <w:highlight w:val="yellow"/>
        </w:rPr>
      </w:pPr>
      <w:r>
        <w:rPr>
          <w:highlight w:val="yellow"/>
        </w:rPr>
        <w:t>[Not Applicable] or</w:t>
      </w:r>
    </w:p>
    <w:p w:rsidR="00D84F04" w:rsidRDefault="00D84F04">
      <w:pPr>
        <w:tabs>
          <w:tab w:val="left" w:pos="2257"/>
        </w:tabs>
        <w:spacing w:after="0" w:line="259" w:lineRule="auto"/>
        <w:rPr>
          <w:highlight w:val="yellow"/>
        </w:rPr>
      </w:pPr>
    </w:p>
    <w:p w:rsidR="00D84F04" w:rsidRDefault="001248E6">
      <w:pPr>
        <w:tabs>
          <w:tab w:val="left" w:pos="2257"/>
        </w:tabs>
        <w:spacing w:after="0" w:line="259" w:lineRule="auto"/>
      </w:pPr>
      <w:r>
        <w:rPr>
          <w:highlight w:val="yellow"/>
        </w:rPr>
        <w:t>[The Buyer shall be entitled to include an electronic reverse auction in any Further Competition Procedure.]</w:t>
      </w:r>
    </w:p>
    <w:p w:rsidR="00D84F04" w:rsidRDefault="00D84F04">
      <w:pPr>
        <w:tabs>
          <w:tab w:val="left" w:pos="2257"/>
        </w:tabs>
        <w:spacing w:after="0" w:line="259" w:lineRule="auto"/>
        <w:rPr>
          <w:b/>
        </w:rPr>
      </w:pPr>
    </w:p>
    <w:p w:rsidR="00D84F04" w:rsidRDefault="001248E6">
      <w:pPr>
        <w:tabs>
          <w:tab w:val="left" w:pos="2257"/>
        </w:tabs>
        <w:spacing w:after="0" w:line="259" w:lineRule="auto"/>
        <w:rPr>
          <w:b/>
        </w:rPr>
      </w:pPr>
      <w:r>
        <w:rPr>
          <w:b/>
        </w:rPr>
        <w:t>COMMERCIALLY SENSITIVE INFORMATION:</w:t>
      </w:r>
    </w:p>
    <w:p w:rsidR="00D84F04" w:rsidRDefault="001248E6">
      <w:pPr>
        <w:tabs>
          <w:tab w:val="left" w:pos="2257"/>
        </w:tabs>
        <w:spacing w:after="0" w:line="259" w:lineRule="auto"/>
        <w:rPr>
          <w:highlight w:val="yellow"/>
        </w:rPr>
      </w:pPr>
      <w:r>
        <w:rPr>
          <w:highlight w:val="yellow"/>
        </w:rPr>
        <w:t>[Not Applicable] or</w:t>
      </w:r>
    </w:p>
    <w:p w:rsidR="00D84F04" w:rsidRDefault="00D84F04">
      <w:pPr>
        <w:tabs>
          <w:tab w:val="left" w:pos="2257"/>
        </w:tabs>
        <w:spacing w:after="0" w:line="259" w:lineRule="auto"/>
        <w:rPr>
          <w:highlight w:val="yellow"/>
        </w:rPr>
      </w:pPr>
    </w:p>
    <w:p w:rsidR="00D84F04" w:rsidRDefault="001248E6">
      <w:pPr>
        <w:tabs>
          <w:tab w:val="left" w:pos="2257"/>
        </w:tabs>
        <w:spacing w:after="0" w:line="259" w:lineRule="auto"/>
      </w:pPr>
      <w:r>
        <w:rPr>
          <w:highlight w:val="yellow"/>
        </w:rPr>
        <w:t xml:space="preserve">[Insert Supplier’s commercially sensitive information]  </w:t>
      </w:r>
    </w:p>
    <w:p w:rsidR="00D84F04" w:rsidRDefault="00D84F04">
      <w:pPr>
        <w:tabs>
          <w:tab w:val="left" w:pos="2257"/>
        </w:tabs>
        <w:spacing w:after="0" w:line="259" w:lineRule="auto"/>
        <w:rPr>
          <w:b/>
        </w:rPr>
      </w:pPr>
    </w:p>
    <w:p w:rsidR="00D84F04" w:rsidRDefault="001248E6">
      <w:pPr>
        <w:tabs>
          <w:tab w:val="left" w:pos="2257"/>
        </w:tabs>
        <w:spacing w:after="0" w:line="259" w:lineRule="auto"/>
        <w:rPr>
          <w:b/>
        </w:rPr>
      </w:pPr>
      <w:r>
        <w:rPr>
          <w:b/>
        </w:rPr>
        <w:t>SERVICE PERIOD:</w:t>
      </w:r>
    </w:p>
    <w:p w:rsidR="00D84F04" w:rsidRDefault="001248E6">
      <w:pPr>
        <w:tabs>
          <w:tab w:val="left" w:pos="2257"/>
        </w:tabs>
        <w:spacing w:after="0" w:line="259" w:lineRule="auto"/>
      </w:pPr>
      <w:r>
        <w:rPr>
          <w:highlight w:val="yellow"/>
        </w:rPr>
        <w:t>[Not Applicable] or</w:t>
      </w:r>
    </w:p>
    <w:p w:rsidR="00D84F04" w:rsidRDefault="00D84F04">
      <w:pPr>
        <w:tabs>
          <w:tab w:val="left" w:pos="2257"/>
        </w:tabs>
        <w:spacing w:after="0" w:line="259" w:lineRule="auto"/>
      </w:pPr>
    </w:p>
    <w:p w:rsidR="00D84F04" w:rsidRDefault="001248E6">
      <w:pPr>
        <w:tabs>
          <w:tab w:val="left" w:pos="2257"/>
        </w:tabs>
        <w:spacing w:after="0" w:line="259" w:lineRule="auto"/>
        <w:rPr>
          <w:b/>
        </w:rPr>
      </w:pPr>
      <w:r>
        <w:rPr>
          <w:highlight w:val="yellow"/>
        </w:rPr>
        <w:t xml:space="preserve">[The Service Period for the purposes of </w:t>
      </w:r>
      <w:r>
        <w:rPr>
          <w:rStyle w:val="Emphasis"/>
          <w:i w:val="0"/>
        </w:rPr>
        <w:t xml:space="preserve">Call-Off </w:t>
      </w:r>
      <w:r>
        <w:rPr>
          <w:highlight w:val="yellow"/>
        </w:rPr>
        <w:t>Schedule 10 (Key Performance Indicators) shall be [one Month]</w:t>
      </w:r>
      <w:r>
        <w:t>.</w:t>
      </w:r>
    </w:p>
    <w:p w:rsidR="00D84F04" w:rsidRDefault="00D84F04">
      <w:pPr>
        <w:tabs>
          <w:tab w:val="left" w:pos="2257"/>
        </w:tabs>
        <w:spacing w:after="0" w:line="259" w:lineRule="auto"/>
        <w:rPr>
          <w:b/>
        </w:rPr>
      </w:pPr>
    </w:p>
    <w:p w:rsidR="00D84F04" w:rsidRDefault="001248E6">
      <w:pPr>
        <w:tabs>
          <w:tab w:val="left" w:pos="2257"/>
        </w:tabs>
        <w:spacing w:after="0" w:line="259" w:lineRule="auto"/>
        <w:rPr>
          <w:b/>
        </w:rPr>
      </w:pPr>
      <w:r>
        <w:rPr>
          <w:b/>
        </w:rPr>
        <w:t>KPI CREDITS AND EARN BACK:</w:t>
      </w:r>
    </w:p>
    <w:p w:rsidR="00D84F04" w:rsidRDefault="001248E6">
      <w:pPr>
        <w:tabs>
          <w:tab w:val="left" w:pos="2257"/>
        </w:tabs>
        <w:spacing w:after="0" w:line="259" w:lineRule="auto"/>
        <w:rPr>
          <w:rFonts w:ascii="Arial" w:hAnsi="Arial"/>
          <w:sz w:val="20"/>
          <w:highlight w:val="yellow"/>
        </w:rPr>
      </w:pPr>
      <w:r>
        <w:rPr>
          <w:rFonts w:ascii="Arial" w:hAnsi="Arial"/>
          <w:sz w:val="20"/>
          <w:highlight w:val="yellow"/>
        </w:rPr>
        <w:t>[</w:t>
      </w:r>
      <w:r>
        <w:rPr>
          <w:highlight w:val="yellow"/>
        </w:rPr>
        <w:t>Not</w:t>
      </w:r>
      <w:r>
        <w:rPr>
          <w:rFonts w:ascii="Arial" w:hAnsi="Arial"/>
          <w:sz w:val="20"/>
          <w:highlight w:val="yellow"/>
        </w:rPr>
        <w:t xml:space="preserve"> Applicable] or</w:t>
      </w:r>
    </w:p>
    <w:p w:rsidR="00D84F04" w:rsidRDefault="00D84F04">
      <w:pPr>
        <w:ind w:left="720"/>
        <w:rPr>
          <w:rFonts w:asciiTheme="minorHAnsi" w:hAnsiTheme="minorHAnsi"/>
          <w:highlight w:val="yellow"/>
        </w:rPr>
      </w:pPr>
    </w:p>
    <w:p w:rsidR="00D84F04" w:rsidRDefault="001248E6">
      <w:pPr>
        <w:tabs>
          <w:tab w:val="left" w:pos="2257"/>
        </w:tabs>
        <w:spacing w:after="0" w:line="259" w:lineRule="auto"/>
        <w:rPr>
          <w:rFonts w:ascii="Arial" w:hAnsi="Arial"/>
          <w:sz w:val="20"/>
          <w:highlight w:val="yellow"/>
        </w:rPr>
      </w:pPr>
      <w:r>
        <w:rPr>
          <w:rFonts w:ascii="Arial" w:hAnsi="Arial"/>
          <w:sz w:val="20"/>
          <w:highlight w:val="yellow"/>
        </w:rPr>
        <w:t xml:space="preserve">[KPI Credits shall accrue in accordance with </w:t>
      </w:r>
      <w:r>
        <w:rPr>
          <w:rStyle w:val="Emphasis"/>
          <w:i w:val="0"/>
        </w:rPr>
        <w:t xml:space="preserve">Call-Off </w:t>
      </w:r>
      <w:r>
        <w:rPr>
          <w:rFonts w:ascii="Arial" w:hAnsi="Arial"/>
          <w:sz w:val="20"/>
          <w:highlight w:val="yellow"/>
        </w:rPr>
        <w:t>Schedule 10 (Key Performance Indicators).</w:t>
      </w:r>
    </w:p>
    <w:p w:rsidR="00D84F04" w:rsidRDefault="00D84F04">
      <w:pPr>
        <w:tabs>
          <w:tab w:val="left" w:pos="2257"/>
        </w:tabs>
        <w:spacing w:after="0" w:line="259" w:lineRule="auto"/>
        <w:rPr>
          <w:rFonts w:ascii="Arial" w:hAnsi="Arial"/>
          <w:sz w:val="20"/>
          <w:highlight w:val="yellow"/>
        </w:rPr>
      </w:pPr>
    </w:p>
    <w:p w:rsidR="00D84F04" w:rsidRDefault="001248E6">
      <w:pPr>
        <w:tabs>
          <w:tab w:val="left" w:pos="2257"/>
        </w:tabs>
        <w:spacing w:after="0" w:line="259" w:lineRule="auto"/>
        <w:rPr>
          <w:rFonts w:ascii="Arial" w:hAnsi="Arial"/>
          <w:sz w:val="20"/>
        </w:rPr>
      </w:pPr>
      <w:r>
        <w:rPr>
          <w:rFonts w:ascii="Arial" w:hAnsi="Arial"/>
          <w:sz w:val="20"/>
          <w:highlight w:val="yellow"/>
        </w:rPr>
        <w:t xml:space="preserve">For the purposed of </w:t>
      </w:r>
      <w:r>
        <w:rPr>
          <w:rStyle w:val="Emphasis"/>
          <w:i w:val="0"/>
        </w:rPr>
        <w:t xml:space="preserve">Call-Off Schedule </w:t>
      </w:r>
      <w:r>
        <w:rPr>
          <w:rFonts w:ascii="Arial" w:hAnsi="Arial"/>
          <w:sz w:val="20"/>
          <w:highlight w:val="yellow"/>
        </w:rPr>
        <w:t>10 (Key Performance Indicators), the Earn Back % shall be: [50%]]</w:t>
      </w:r>
    </w:p>
    <w:p w:rsidR="00D84F04" w:rsidRDefault="00D84F04">
      <w:pPr>
        <w:tabs>
          <w:tab w:val="left" w:pos="2257"/>
        </w:tabs>
        <w:spacing w:after="0" w:line="259" w:lineRule="auto"/>
        <w:rPr>
          <w:b/>
        </w:rPr>
      </w:pPr>
    </w:p>
    <w:p w:rsidR="00D84F04" w:rsidRDefault="001248E6">
      <w:pPr>
        <w:tabs>
          <w:tab w:val="left" w:pos="2257"/>
        </w:tabs>
        <w:spacing w:after="0" w:line="259" w:lineRule="auto"/>
        <w:rPr>
          <w:b/>
        </w:rPr>
      </w:pPr>
      <w:r>
        <w:rPr>
          <w:b/>
        </w:rPr>
        <w:t>RELEVANT CONVICTIONS:</w:t>
      </w:r>
    </w:p>
    <w:p w:rsidR="00D84F04" w:rsidRDefault="001248E6">
      <w:pPr>
        <w:tabs>
          <w:tab w:val="left" w:pos="2257"/>
        </w:tabs>
        <w:spacing w:after="0" w:line="259" w:lineRule="auto"/>
      </w:pPr>
      <w:r>
        <w:rPr>
          <w:highlight w:val="yellow"/>
        </w:rPr>
        <w:t>[Not Applicable] or</w:t>
      </w:r>
    </w:p>
    <w:p w:rsidR="00D84F04" w:rsidRDefault="001248E6">
      <w:pPr>
        <w:tabs>
          <w:tab w:val="left" w:pos="2257"/>
        </w:tabs>
        <w:spacing w:after="0" w:line="259" w:lineRule="auto"/>
        <w:rPr>
          <w:b/>
        </w:rPr>
      </w:pPr>
      <w:r>
        <w:rPr>
          <w:b/>
        </w:rPr>
        <w:t>[</w:t>
      </w:r>
      <w:r>
        <w:rPr>
          <w:highlight w:val="yellow"/>
        </w:rPr>
        <w:t>For the pur</w:t>
      </w:r>
      <w:r>
        <w:rPr>
          <w:highlight w:val="yellow"/>
        </w:rPr>
        <w:t xml:space="preserve">poses of this Call-Off Contract the following shall be deemed Relevant Convictions in accordance with </w:t>
      </w:r>
      <w:commentRangeStart w:id="160"/>
      <w:r>
        <w:rPr>
          <w:highlight w:val="yellow"/>
        </w:rPr>
        <w:t>Clause</w:t>
      </w:r>
      <w:commentRangeEnd w:id="160"/>
      <w:r>
        <w:rPr>
          <w:rStyle w:val="CommentReference"/>
        </w:rPr>
        <w:commentReference w:id="160"/>
      </w:r>
      <w:r>
        <w:rPr>
          <w:highlight w:val="yellow"/>
        </w:rPr>
        <w:t xml:space="preserve"> [xx] (</w:t>
      </w:r>
      <w:r>
        <w:rPr>
          <w:i/>
          <w:highlight w:val="yellow"/>
        </w:rPr>
        <w:t>Relevant Convictions</w:t>
      </w:r>
      <w:r>
        <w:rPr>
          <w:highlight w:val="yellow"/>
        </w:rPr>
        <w:t>):</w:t>
      </w:r>
    </w:p>
    <w:p w:rsidR="00D84F04" w:rsidRDefault="00D84F04">
      <w:pPr>
        <w:tabs>
          <w:tab w:val="left" w:pos="2257"/>
        </w:tabs>
        <w:spacing w:after="0" w:line="259" w:lineRule="auto"/>
        <w:rPr>
          <w:b/>
        </w:rPr>
      </w:pPr>
    </w:p>
    <w:p w:rsidR="00D84F04" w:rsidRDefault="001248E6">
      <w:pPr>
        <w:tabs>
          <w:tab w:val="left" w:pos="2257"/>
        </w:tabs>
        <w:spacing w:after="0" w:line="259" w:lineRule="auto"/>
      </w:pPr>
      <w:r>
        <w:rPr>
          <w:highlight w:val="yellow"/>
        </w:rPr>
        <w:t>[Insert Relevant Convictions]</w:t>
      </w:r>
      <w:r>
        <w:t>]</w:t>
      </w:r>
    </w:p>
    <w:p w:rsidR="00D84F04" w:rsidRDefault="00D84F04">
      <w:pPr>
        <w:tabs>
          <w:tab w:val="left" w:pos="2257"/>
        </w:tabs>
        <w:spacing w:after="0" w:line="259" w:lineRule="auto"/>
      </w:pPr>
    </w:p>
    <w:p w:rsidR="00D84F04" w:rsidRDefault="001248E6">
      <w:pPr>
        <w:tabs>
          <w:tab w:val="left" w:pos="2257"/>
        </w:tabs>
        <w:spacing w:after="0" w:line="259" w:lineRule="auto"/>
        <w:rPr>
          <w:b/>
        </w:rPr>
      </w:pPr>
      <w:r>
        <w:rPr>
          <w:b/>
        </w:rPr>
        <w:lastRenderedPageBreak/>
        <w:t>CONCESSION:</w:t>
      </w:r>
    </w:p>
    <w:p w:rsidR="00D84F04" w:rsidRDefault="00D84F04">
      <w:pPr>
        <w:tabs>
          <w:tab w:val="left" w:pos="2257"/>
        </w:tabs>
        <w:spacing w:after="0" w:line="259" w:lineRule="auto"/>
        <w:rPr>
          <w:ins w:id="162" w:author="Author" w:date="2017-11-15T23:13:00Z"/>
          <w:highlight w:val="yellow"/>
        </w:rPr>
      </w:pPr>
    </w:p>
    <w:p w:rsidR="00D84F04" w:rsidRDefault="001248E6">
      <w:pPr>
        <w:tabs>
          <w:tab w:val="left" w:pos="2257"/>
        </w:tabs>
        <w:spacing w:after="0" w:line="259" w:lineRule="auto"/>
      </w:pPr>
      <w:r>
        <w:rPr>
          <w:highlight w:val="yellow"/>
        </w:rPr>
        <w:t>[Not Applicable] or</w:t>
      </w:r>
    </w:p>
    <w:p w:rsidR="00D84F04" w:rsidRDefault="00D84F04">
      <w:pPr>
        <w:tabs>
          <w:tab w:val="left" w:pos="2257"/>
        </w:tabs>
        <w:spacing w:after="0" w:line="259" w:lineRule="auto"/>
        <w:rPr>
          <w:ins w:id="163" w:author="Author" w:date="2017-11-15T23:13:00Z"/>
          <w:highlight w:val="yellow"/>
        </w:rPr>
      </w:pPr>
    </w:p>
    <w:p w:rsidR="00D84F04" w:rsidRDefault="001248E6">
      <w:pPr>
        <w:tabs>
          <w:tab w:val="left" w:pos="2257"/>
        </w:tabs>
        <w:spacing w:after="0" w:line="259" w:lineRule="auto"/>
        <w:rPr>
          <w:highlight w:val="yellow"/>
        </w:rPr>
      </w:pPr>
      <w:r>
        <w:rPr>
          <w:highlight w:val="yellow"/>
        </w:rPr>
        <w:t>[</w:t>
      </w:r>
      <w:ins w:id="164" w:author="Author" w:date="2017-11-15T23:13:00Z">
        <w:r>
          <w:rPr>
            <w:highlight w:val="yellow"/>
          </w:rPr>
          <w:t xml:space="preserve">The provision of the Deliverables shall include the operation of a concession </w:t>
        </w:r>
      </w:ins>
      <w:ins w:id="165" w:author="Author" w:date="2017-11-15T23:17:00Z">
        <w:r>
          <w:rPr>
            <w:highlight w:val="yellow"/>
          </w:rPr>
          <w:t xml:space="preserve">as described below </w:t>
        </w:r>
      </w:ins>
      <w:ins w:id="166" w:author="Author" w:date="2017-11-15T23:23:00Z">
        <w:r>
          <w:rPr>
            <w:highlight w:val="yellow"/>
          </w:rPr>
          <w:t xml:space="preserve">in accordance with the </w:t>
        </w:r>
      </w:ins>
      <w:del w:id="167" w:author="Author" w:date="2017-11-15T23:14:00Z">
        <w:r>
          <w:rPr>
            <w:highlight w:val="yellow"/>
          </w:rPr>
          <w:delText xml:space="preserve">Concession will be applicable - see </w:delText>
        </w:r>
      </w:del>
      <w:r>
        <w:rPr>
          <w:rStyle w:val="Emphasis"/>
          <w:i w:val="0"/>
        </w:rPr>
        <w:t xml:space="preserve">Call-Off Schedule </w:t>
      </w:r>
      <w:r>
        <w:rPr>
          <w:highlight w:val="yellow"/>
        </w:rPr>
        <w:t>16 (Concession Terms)</w:t>
      </w:r>
      <w:ins w:id="168" w:author="Author" w:date="2017-11-15T23:24:00Z">
        <w:r>
          <w:rPr>
            <w:highlight w:val="yellow"/>
          </w:rPr>
          <w:t>:</w:t>
        </w:r>
      </w:ins>
      <w:ins w:id="169" w:author="Author" w:date="2017-11-15T23:18:00Z">
        <w:r>
          <w:rPr>
            <w:highlight w:val="yellow"/>
          </w:rPr>
          <w:t xml:space="preserve"> </w:t>
        </w:r>
      </w:ins>
      <w:del w:id="170" w:author="Author" w:date="2017-11-15T23:14:00Z">
        <w:r>
          <w:rPr>
            <w:highlight w:val="yellow"/>
          </w:rPr>
          <w:delText xml:space="preserve"> for description</w:delText>
        </w:r>
      </w:del>
      <w:r>
        <w:rPr>
          <w:highlight w:val="yellow"/>
        </w:rPr>
        <w:t xml:space="preserve">.  </w:t>
      </w:r>
      <w:del w:id="171" w:author="Author" w:date="2017-11-15T23:19:00Z">
        <w:r>
          <w:rPr>
            <w:highlight w:val="yellow"/>
          </w:rPr>
          <w:delText>The following specific provisions will a</w:delText>
        </w:r>
        <w:r>
          <w:rPr>
            <w:highlight w:val="yellow"/>
          </w:rPr>
          <w:delText>pply in relation to the concession:</w:delText>
        </w:r>
      </w:del>
    </w:p>
    <w:p w:rsidR="00D84F04" w:rsidRDefault="00D84F04">
      <w:pPr>
        <w:tabs>
          <w:tab w:val="left" w:pos="2257"/>
        </w:tabs>
        <w:spacing w:after="0" w:line="259" w:lineRule="auto"/>
        <w:rPr>
          <w:ins w:id="172" w:author="Author" w:date="2017-11-15T23:19:00Z"/>
          <w:highlight w:val="yellow"/>
        </w:rPr>
      </w:pPr>
    </w:p>
    <w:tbl>
      <w:tblPr>
        <w:tblStyle w:val="TableGrid"/>
        <w:tblW w:w="0" w:type="auto"/>
        <w:tblLook w:val="04A0" w:firstRow="1" w:lastRow="0" w:firstColumn="1" w:lastColumn="0" w:noHBand="0" w:noVBand="1"/>
      </w:tblPr>
      <w:tblGrid>
        <w:gridCol w:w="3080"/>
        <w:gridCol w:w="6118"/>
      </w:tblGrid>
      <w:tr w:rsidR="00D84F04">
        <w:trPr>
          <w:ins w:id="173" w:author="Author" w:date="2017-11-15T23:19:00Z"/>
        </w:trPr>
        <w:tc>
          <w:tcPr>
            <w:tcW w:w="3080" w:type="dxa"/>
          </w:tcPr>
          <w:p w:rsidR="00D84F04" w:rsidRDefault="001248E6">
            <w:pPr>
              <w:tabs>
                <w:tab w:val="left" w:pos="2257"/>
              </w:tabs>
              <w:spacing w:line="259" w:lineRule="auto"/>
              <w:rPr>
                <w:ins w:id="174" w:author="Author" w:date="2017-11-15T23:19:00Z"/>
                <w:b/>
                <w:highlight w:val="yellow"/>
              </w:rPr>
            </w:pPr>
            <w:ins w:id="175" w:author="Author" w:date="2017-11-15T23:19:00Z">
              <w:r>
                <w:rPr>
                  <w:b/>
                  <w:highlight w:val="yellow"/>
                </w:rPr>
                <w:t>Concession Business</w:t>
              </w:r>
            </w:ins>
          </w:p>
        </w:tc>
        <w:tc>
          <w:tcPr>
            <w:tcW w:w="6118" w:type="dxa"/>
          </w:tcPr>
          <w:p w:rsidR="00D84F04" w:rsidRDefault="001248E6">
            <w:pPr>
              <w:tabs>
                <w:tab w:val="left" w:pos="2257"/>
              </w:tabs>
              <w:spacing w:line="259" w:lineRule="auto"/>
              <w:rPr>
                <w:ins w:id="176" w:author="Author" w:date="2017-11-15T23:19:00Z"/>
                <w:b/>
                <w:i/>
                <w:highlight w:val="yellow"/>
              </w:rPr>
            </w:pPr>
            <w:ins w:id="177" w:author="Author" w:date="2017-11-15T23:19:00Z">
              <w:r>
                <w:rPr>
                  <w:highlight w:val="yellow"/>
                </w:rPr>
                <w:t>[</w:t>
              </w:r>
              <w:r>
                <w:rPr>
                  <w:b/>
                  <w:i/>
                  <w:highlight w:val="yellow"/>
                </w:rPr>
                <w:t>Set out a description of the concession business</w:t>
              </w:r>
            </w:ins>
          </w:p>
        </w:tc>
      </w:tr>
      <w:tr w:rsidR="00D84F04">
        <w:trPr>
          <w:ins w:id="178" w:author="Author" w:date="2017-11-15T23:19:00Z"/>
        </w:trPr>
        <w:tc>
          <w:tcPr>
            <w:tcW w:w="3080" w:type="dxa"/>
          </w:tcPr>
          <w:p w:rsidR="00D84F04" w:rsidRDefault="001248E6">
            <w:pPr>
              <w:tabs>
                <w:tab w:val="left" w:pos="2257"/>
              </w:tabs>
              <w:spacing w:line="259" w:lineRule="auto"/>
              <w:rPr>
                <w:ins w:id="179" w:author="Author" w:date="2017-11-15T23:19:00Z"/>
                <w:b/>
                <w:highlight w:val="yellow"/>
              </w:rPr>
            </w:pPr>
            <w:ins w:id="180" w:author="Author" w:date="2017-11-15T23:20:00Z">
              <w:r>
                <w:rPr>
                  <w:b/>
                  <w:highlight w:val="yellow"/>
                </w:rPr>
                <w:t xml:space="preserve">Concession Location </w:t>
              </w:r>
            </w:ins>
          </w:p>
        </w:tc>
        <w:tc>
          <w:tcPr>
            <w:tcW w:w="6118" w:type="dxa"/>
          </w:tcPr>
          <w:p w:rsidR="00D84F04" w:rsidRDefault="001248E6">
            <w:pPr>
              <w:tabs>
                <w:tab w:val="left" w:pos="2257"/>
              </w:tabs>
              <w:spacing w:line="259" w:lineRule="auto"/>
              <w:rPr>
                <w:ins w:id="181" w:author="Author" w:date="2017-11-15T23:19:00Z"/>
                <w:highlight w:val="yellow"/>
              </w:rPr>
            </w:pPr>
            <w:ins w:id="182" w:author="Author" w:date="2017-11-15T23:29:00Z">
              <w:r>
                <w:rPr>
                  <w:b/>
                  <w:i/>
                  <w:highlight w:val="yellow"/>
                </w:rPr>
                <w:t>Set out a description of where the concession is to be operated</w:t>
              </w:r>
            </w:ins>
          </w:p>
        </w:tc>
      </w:tr>
      <w:tr w:rsidR="00D84F04">
        <w:trPr>
          <w:ins w:id="183" w:author="Author" w:date="2017-11-15T23:19:00Z"/>
        </w:trPr>
        <w:tc>
          <w:tcPr>
            <w:tcW w:w="3080" w:type="dxa"/>
          </w:tcPr>
          <w:p w:rsidR="00D84F04" w:rsidRDefault="001248E6">
            <w:pPr>
              <w:tabs>
                <w:tab w:val="left" w:pos="2257"/>
              </w:tabs>
              <w:spacing w:line="259" w:lineRule="auto"/>
              <w:rPr>
                <w:ins w:id="184" w:author="Author" w:date="2017-11-15T23:19:00Z"/>
                <w:b/>
                <w:highlight w:val="yellow"/>
              </w:rPr>
            </w:pPr>
            <w:ins w:id="185" w:author="Author" w:date="2017-11-15T23:20:00Z">
              <w:r>
                <w:rPr>
                  <w:b/>
                  <w:highlight w:val="yellow"/>
                </w:rPr>
                <w:t xml:space="preserve">Concession </w:t>
              </w:r>
            </w:ins>
            <w:ins w:id="186" w:author="Author" w:date="2017-11-15T23:21:00Z">
              <w:r>
                <w:rPr>
                  <w:b/>
                  <w:highlight w:val="yellow"/>
                </w:rPr>
                <w:t>Term</w:t>
              </w:r>
            </w:ins>
          </w:p>
        </w:tc>
        <w:tc>
          <w:tcPr>
            <w:tcW w:w="6118" w:type="dxa"/>
          </w:tcPr>
          <w:p w:rsidR="00D84F04" w:rsidRDefault="001248E6">
            <w:pPr>
              <w:tabs>
                <w:tab w:val="left" w:pos="2257"/>
              </w:tabs>
              <w:spacing w:line="259" w:lineRule="auto"/>
              <w:rPr>
                <w:ins w:id="187" w:author="Author" w:date="2017-11-15T23:19:00Z"/>
                <w:highlight w:val="yellow"/>
              </w:rPr>
            </w:pPr>
            <w:ins w:id="188" w:author="Author" w:date="2017-11-15T23:21:00Z">
              <w:r>
                <w:rPr>
                  <w:highlight w:val="yellow"/>
                </w:rPr>
                <w:t xml:space="preserve">The right to operate the Concession Business </w:t>
              </w:r>
              <w:r>
                <w:rPr>
                  <w:highlight w:val="yellow"/>
                </w:rPr>
                <w:t>will come into force on [</w:t>
              </w:r>
            </w:ins>
            <w:ins w:id="189" w:author="Author" w:date="2017-11-15T23:31:00Z">
              <w:r>
                <w:rPr>
                  <w:b/>
                  <w:i/>
                  <w:highlight w:val="yellow"/>
                </w:rPr>
                <w:t>Insert start date</w:t>
              </w:r>
            </w:ins>
            <w:ins w:id="190" w:author="Author" w:date="2017-11-15T23:21:00Z">
              <w:r>
                <w:rPr>
                  <w:highlight w:val="yellow"/>
                </w:rPr>
                <w:t xml:space="preserve">] and, subject to earlier termination as </w:t>
              </w:r>
              <w:r>
                <w:rPr>
                  <w:rFonts w:asciiTheme="minorHAnsi" w:hAnsiTheme="minorHAnsi"/>
                  <w:highlight w:val="yellow"/>
                </w:rPr>
                <w:t>provided</w:t>
              </w:r>
              <w:r>
                <w:rPr>
                  <w:highlight w:val="yellow"/>
                </w:rPr>
                <w:t xml:space="preserve"> for in clause </w:t>
              </w:r>
            </w:ins>
            <w:ins w:id="191" w:author="Author" w:date="2017-11-15T23:30:00Z">
              <w:r>
                <w:rPr>
                  <w:highlight w:val="yellow"/>
                </w:rPr>
                <w:t xml:space="preserve">10 </w:t>
              </w:r>
            </w:ins>
            <w:ins w:id="192" w:author="Author" w:date="2017-11-15T23:21:00Z">
              <w:r>
                <w:rPr>
                  <w:highlight w:val="yellow"/>
                </w:rPr>
                <w:t>[</w:t>
              </w:r>
            </w:ins>
            <w:commentRangeStart w:id="193"/>
            <w:ins w:id="194" w:author="Author" w:date="2017-11-15T23:30:00Z">
              <w:r>
                <w:rPr>
                  <w:highlight w:val="yellow"/>
                </w:rPr>
                <w:t>Term &amp; Termination</w:t>
              </w:r>
            </w:ins>
            <w:commentRangeEnd w:id="193"/>
            <w:r>
              <w:rPr>
                <w:rStyle w:val="CommentReference"/>
                <w:lang w:eastAsia="en-US"/>
              </w:rPr>
              <w:commentReference w:id="193"/>
            </w:r>
            <w:ins w:id="195" w:author="Author" w:date="2017-11-15T23:21:00Z">
              <w:r>
                <w:rPr>
                  <w:highlight w:val="yellow"/>
                </w:rPr>
                <w:t>], will continue in full force and effect until [</w:t>
              </w:r>
            </w:ins>
            <w:ins w:id="196" w:author="Author" w:date="2017-11-15T23:30:00Z">
              <w:r>
                <w:rPr>
                  <w:b/>
                  <w:i/>
                  <w:highlight w:val="yellow"/>
                </w:rPr>
                <w:t>Insert details of duration</w:t>
              </w:r>
            </w:ins>
            <w:ins w:id="197" w:author="Author" w:date="2017-11-15T23:31:00Z">
              <w:r>
                <w:rPr>
                  <w:b/>
                  <w:i/>
                  <w:highlight w:val="yellow"/>
                </w:rPr>
                <w:t xml:space="preserve"> - this may be the same as the duration of the Contra</w:t>
              </w:r>
              <w:r>
                <w:rPr>
                  <w:b/>
                  <w:i/>
                  <w:highlight w:val="yellow"/>
                </w:rPr>
                <w:t>ct itself or may be for a shorter duration</w:t>
              </w:r>
            </w:ins>
            <w:ins w:id="198" w:author="Author" w:date="2017-11-15T23:21:00Z">
              <w:r>
                <w:rPr>
                  <w:highlight w:val="yellow"/>
                </w:rPr>
                <w:t xml:space="preserve">] </w:t>
              </w:r>
            </w:ins>
          </w:p>
        </w:tc>
      </w:tr>
      <w:tr w:rsidR="00D84F04">
        <w:trPr>
          <w:ins w:id="199" w:author="Author" w:date="2017-11-15T23:19:00Z"/>
        </w:trPr>
        <w:tc>
          <w:tcPr>
            <w:tcW w:w="3080" w:type="dxa"/>
          </w:tcPr>
          <w:p w:rsidR="00D84F04" w:rsidRDefault="001248E6">
            <w:pPr>
              <w:tabs>
                <w:tab w:val="left" w:pos="2257"/>
              </w:tabs>
              <w:spacing w:line="259" w:lineRule="auto"/>
              <w:rPr>
                <w:ins w:id="200" w:author="Author" w:date="2017-11-15T23:19:00Z"/>
                <w:b/>
                <w:highlight w:val="yellow"/>
              </w:rPr>
            </w:pPr>
            <w:ins w:id="201" w:author="Author" w:date="2017-11-15T23:34:00Z">
              <w:r>
                <w:rPr>
                  <w:b/>
                  <w:highlight w:val="yellow"/>
                </w:rPr>
                <w:t>Equipment</w:t>
              </w:r>
            </w:ins>
          </w:p>
        </w:tc>
        <w:tc>
          <w:tcPr>
            <w:tcW w:w="6118" w:type="dxa"/>
          </w:tcPr>
          <w:p w:rsidR="00D84F04" w:rsidRDefault="001248E6">
            <w:pPr>
              <w:tabs>
                <w:tab w:val="left" w:pos="2257"/>
              </w:tabs>
              <w:spacing w:line="259" w:lineRule="auto"/>
              <w:rPr>
                <w:ins w:id="202" w:author="Author" w:date="2017-11-15T23:19:00Z"/>
                <w:b/>
                <w:i/>
                <w:highlight w:val="yellow"/>
              </w:rPr>
            </w:pPr>
            <w:ins w:id="203" w:author="Author" w:date="2017-11-15T23:34:00Z">
              <w:r>
                <w:rPr>
                  <w:highlight w:val="yellow"/>
                </w:rPr>
                <w:t>[</w:t>
              </w:r>
              <w:r>
                <w:rPr>
                  <w:b/>
                  <w:i/>
                  <w:highlight w:val="yellow"/>
                </w:rPr>
                <w:t>Insert details of any equipment which the Supplier is entitled to instal</w:t>
              </w:r>
            </w:ins>
            <w:ins w:id="204" w:author="Author" w:date="2017-11-15T23:35:00Z">
              <w:r>
                <w:rPr>
                  <w:b/>
                  <w:i/>
                  <w:highlight w:val="yellow"/>
                </w:rPr>
                <w:t>l</w:t>
              </w:r>
            </w:ins>
            <w:ins w:id="205" w:author="Author" w:date="2017-11-15T23:34:00Z">
              <w:r>
                <w:rPr>
                  <w:b/>
                  <w:i/>
                  <w:highlight w:val="yellow"/>
                </w:rPr>
                <w:t xml:space="preserve"> at </w:t>
              </w:r>
            </w:ins>
            <w:ins w:id="206" w:author="Author" w:date="2017-11-15T23:35:00Z">
              <w:r>
                <w:rPr>
                  <w:b/>
                  <w:i/>
                  <w:highlight w:val="yellow"/>
                </w:rPr>
                <w:t>the</w:t>
              </w:r>
            </w:ins>
            <w:ins w:id="207" w:author="Author" w:date="2017-11-15T23:34:00Z">
              <w:r>
                <w:rPr>
                  <w:b/>
                  <w:i/>
                  <w:highlight w:val="yellow"/>
                </w:rPr>
                <w:t xml:space="preserve"> </w:t>
              </w:r>
            </w:ins>
            <w:ins w:id="208" w:author="Author" w:date="2017-11-15T23:35:00Z">
              <w:r>
                <w:rPr>
                  <w:b/>
                  <w:i/>
                  <w:highlight w:val="yellow"/>
                </w:rPr>
                <w:t>Concession Location and which will be used in relation to the operation of the Concession Business]</w:t>
              </w:r>
            </w:ins>
          </w:p>
        </w:tc>
      </w:tr>
      <w:tr w:rsidR="00D84F04">
        <w:trPr>
          <w:ins w:id="209" w:author="Author" w:date="2017-11-15T23:19:00Z"/>
        </w:trPr>
        <w:tc>
          <w:tcPr>
            <w:tcW w:w="3080" w:type="dxa"/>
          </w:tcPr>
          <w:p w:rsidR="00D84F04" w:rsidRDefault="001248E6">
            <w:pPr>
              <w:tabs>
                <w:tab w:val="left" w:pos="2257"/>
              </w:tabs>
              <w:spacing w:line="259" w:lineRule="auto"/>
              <w:rPr>
                <w:ins w:id="210" w:author="Author" w:date="2017-11-15T23:19:00Z"/>
                <w:b/>
                <w:highlight w:val="yellow"/>
              </w:rPr>
            </w:pPr>
            <w:ins w:id="211" w:author="Author" w:date="2017-11-15T23:38:00Z">
              <w:r>
                <w:rPr>
                  <w:b/>
                  <w:highlight w:val="yellow"/>
                </w:rPr>
                <w:t>Concession Fee</w:t>
              </w:r>
            </w:ins>
          </w:p>
        </w:tc>
        <w:tc>
          <w:tcPr>
            <w:tcW w:w="6118" w:type="dxa"/>
          </w:tcPr>
          <w:p w:rsidR="00D84F04" w:rsidRDefault="001248E6">
            <w:pPr>
              <w:tabs>
                <w:tab w:val="left" w:pos="2257"/>
              </w:tabs>
              <w:spacing w:line="259" w:lineRule="auto"/>
              <w:rPr>
                <w:ins w:id="212" w:author="Author" w:date="2017-11-16T01:03:00Z"/>
                <w:b/>
                <w:i/>
                <w:highlight w:val="yellow"/>
              </w:rPr>
            </w:pPr>
            <w:ins w:id="213" w:author="Author" w:date="2017-11-15T23:38:00Z">
              <w:r>
                <w:rPr>
                  <w:highlight w:val="yellow"/>
                </w:rPr>
                <w:t>[</w:t>
              </w:r>
              <w:r>
                <w:rPr>
                  <w:b/>
                  <w:i/>
                  <w:highlight w:val="yellow"/>
                </w:rPr>
                <w:t xml:space="preserve">Set out the pricing provisions relating to the Concession - consider whether this will be positive (where the </w:t>
              </w:r>
            </w:ins>
            <w:ins w:id="214" w:author="Author" w:date="2017-11-15T23:39:00Z">
              <w:r>
                <w:rPr>
                  <w:b/>
                  <w:i/>
                  <w:highlight w:val="yellow"/>
                </w:rPr>
                <w:t>Supplier pays the Buyer a fee to permit it to operate the Concession Business), negative (where the Buyer subsidises the operation of the Concessi</w:t>
              </w:r>
              <w:r>
                <w:rPr>
                  <w:b/>
                  <w:i/>
                  <w:highlight w:val="yellow"/>
                </w:rPr>
                <w:t xml:space="preserve">on Business) or neutral (where </w:t>
              </w:r>
            </w:ins>
            <w:ins w:id="215" w:author="Author" w:date="2017-11-15T23:40:00Z">
              <w:r>
                <w:rPr>
                  <w:b/>
                  <w:i/>
                  <w:highlight w:val="yellow"/>
                </w:rPr>
                <w:t>no fee is paid by either party to the other in relation to the operation of the Concession Business)</w:t>
              </w:r>
            </w:ins>
          </w:p>
          <w:p w:rsidR="00D84F04" w:rsidRDefault="00D84F04">
            <w:pPr>
              <w:tabs>
                <w:tab w:val="left" w:pos="2257"/>
              </w:tabs>
              <w:spacing w:line="259" w:lineRule="auto"/>
              <w:rPr>
                <w:ins w:id="216" w:author="Author" w:date="2017-11-16T01:03:00Z"/>
                <w:b/>
                <w:i/>
                <w:highlight w:val="yellow"/>
              </w:rPr>
            </w:pPr>
          </w:p>
          <w:p w:rsidR="00D84F04" w:rsidRDefault="001248E6">
            <w:pPr>
              <w:tabs>
                <w:tab w:val="left" w:pos="2257"/>
              </w:tabs>
              <w:spacing w:line="259" w:lineRule="auto"/>
              <w:rPr>
                <w:ins w:id="217" w:author="Author" w:date="2017-11-15T23:19:00Z"/>
                <w:b/>
                <w:i/>
                <w:highlight w:val="yellow"/>
              </w:rPr>
            </w:pPr>
            <w:ins w:id="218" w:author="Author" w:date="2017-11-16T01:03:00Z">
              <w:r>
                <w:rPr>
                  <w:b/>
                  <w:i/>
                  <w:highlight w:val="yellow"/>
                </w:rPr>
                <w:t>Consider whether the Concession Fee should be captured in</w:t>
              </w:r>
            </w:ins>
            <w:ins w:id="219" w:author="Author" w:date="2017-11-16T14:23:00Z">
              <w:r>
                <w:rPr>
                  <w:b/>
                  <w:i/>
                  <w:highlight w:val="yellow"/>
                </w:rPr>
                <w:t xml:space="preserve"> Call-Off</w:t>
              </w:r>
            </w:ins>
            <w:ins w:id="220" w:author="Author" w:date="2017-11-16T01:03:00Z">
              <w:r>
                <w:rPr>
                  <w:b/>
                  <w:i/>
                  <w:highlight w:val="yellow"/>
                </w:rPr>
                <w:t xml:space="preserve"> Schedule </w:t>
              </w:r>
              <w:del w:id="221" w:author="Author" w:date="2017-11-16T14:23:00Z">
                <w:r w:rsidDel="001248E6">
                  <w:rPr>
                    <w:b/>
                    <w:i/>
                    <w:highlight w:val="yellow"/>
                  </w:rPr>
                  <w:delText>C</w:delText>
                </w:r>
              </w:del>
              <w:r>
                <w:rPr>
                  <w:b/>
                  <w:i/>
                  <w:highlight w:val="yellow"/>
                </w:rPr>
                <w:t>21 (Pricing) and cross referenced from here</w:t>
              </w:r>
            </w:ins>
          </w:p>
        </w:tc>
      </w:tr>
      <w:tr w:rsidR="00D84F04">
        <w:trPr>
          <w:ins w:id="222" w:author="Author" w:date="2017-11-15T23:19:00Z"/>
        </w:trPr>
        <w:tc>
          <w:tcPr>
            <w:tcW w:w="3080" w:type="dxa"/>
          </w:tcPr>
          <w:p w:rsidR="00D84F04" w:rsidRPr="00D84F04" w:rsidRDefault="001248E6">
            <w:pPr>
              <w:keepNext/>
              <w:keepLines/>
              <w:tabs>
                <w:tab w:val="left" w:pos="2257"/>
              </w:tabs>
              <w:spacing w:before="200" w:line="259" w:lineRule="auto"/>
              <w:outlineLvl w:val="1"/>
              <w:rPr>
                <w:ins w:id="223" w:author="Author" w:date="2017-11-15T23:19:00Z"/>
                <w:b/>
                <w:highlight w:val="yellow"/>
                <w:rPrChange w:id="224" w:author="Author" w:date="2017-11-16T01:28:00Z">
                  <w:rPr>
                    <w:ins w:id="225" w:author="Author" w:date="2017-11-15T23:19:00Z"/>
                    <w:b/>
                    <w:bCs/>
                    <w:color w:val="4F81BD" w:themeColor="accent1"/>
                    <w:sz w:val="26"/>
                    <w:szCs w:val="26"/>
                    <w:highlight w:val="yellow"/>
                    <w:lang w:eastAsia="en-US"/>
                  </w:rPr>
                </w:rPrChange>
              </w:rPr>
            </w:pPr>
            <w:ins w:id="226" w:author="Author" w:date="2017-11-16T01:10:00Z">
              <w:r>
                <w:rPr>
                  <w:b/>
                  <w:highlight w:val="yellow"/>
                  <w:rPrChange w:id="227" w:author="Author" w:date="2017-11-16T01:28:00Z">
                    <w:rPr>
                      <w:highlight w:val="yellow"/>
                    </w:rPr>
                  </w:rPrChange>
                </w:rPr>
                <w:t>Concession</w:t>
              </w:r>
              <w:r>
                <w:rPr>
                  <w:b/>
                  <w:highlight w:val="yellow"/>
                  <w:rPrChange w:id="228" w:author="Author" w:date="2017-11-16T01:28:00Z">
                    <w:rPr>
                      <w:highlight w:val="yellow"/>
                    </w:rPr>
                  </w:rPrChange>
                </w:rPr>
                <w:t xml:space="preserve"> Hours of Operation</w:t>
              </w:r>
            </w:ins>
          </w:p>
        </w:tc>
        <w:tc>
          <w:tcPr>
            <w:tcW w:w="6118" w:type="dxa"/>
          </w:tcPr>
          <w:p w:rsidR="00D84F04" w:rsidRPr="00D84F04" w:rsidRDefault="001248E6">
            <w:pPr>
              <w:keepNext/>
              <w:keepLines/>
              <w:tabs>
                <w:tab w:val="left" w:pos="2257"/>
              </w:tabs>
              <w:spacing w:before="200" w:line="259" w:lineRule="auto"/>
              <w:outlineLvl w:val="1"/>
              <w:rPr>
                <w:ins w:id="229" w:author="Author" w:date="2017-11-15T23:19:00Z"/>
                <w:b/>
                <w:i/>
                <w:highlight w:val="yellow"/>
                <w:rPrChange w:id="230" w:author="Author" w:date="2017-11-16T01:10:00Z">
                  <w:rPr>
                    <w:ins w:id="231" w:author="Author" w:date="2017-11-15T23:19:00Z"/>
                    <w:b/>
                    <w:bCs/>
                    <w:color w:val="4F81BD" w:themeColor="accent1"/>
                    <w:sz w:val="26"/>
                    <w:szCs w:val="26"/>
                    <w:highlight w:val="yellow"/>
                    <w:lang w:eastAsia="en-US"/>
                  </w:rPr>
                </w:rPrChange>
              </w:rPr>
            </w:pPr>
            <w:ins w:id="232" w:author="Author" w:date="2017-11-16T01:10:00Z">
              <w:r>
                <w:rPr>
                  <w:b/>
                  <w:i/>
                  <w:highlight w:val="yellow"/>
                </w:rPr>
                <w:t>Set out the hours during which the Concession Business should be open for operation</w:t>
              </w:r>
            </w:ins>
          </w:p>
        </w:tc>
      </w:tr>
      <w:tr w:rsidR="00D84F04">
        <w:trPr>
          <w:ins w:id="233" w:author="Author" w:date="2017-11-16T01:26:00Z"/>
        </w:trPr>
        <w:tc>
          <w:tcPr>
            <w:tcW w:w="3080" w:type="dxa"/>
          </w:tcPr>
          <w:p w:rsidR="00D84F04" w:rsidRPr="00D84F04" w:rsidRDefault="001248E6">
            <w:pPr>
              <w:keepNext/>
              <w:keepLines/>
              <w:tabs>
                <w:tab w:val="left" w:pos="2257"/>
              </w:tabs>
              <w:spacing w:before="200" w:line="259" w:lineRule="auto"/>
              <w:outlineLvl w:val="1"/>
              <w:rPr>
                <w:ins w:id="234" w:author="Author" w:date="2017-11-16T01:26:00Z"/>
                <w:b/>
                <w:highlight w:val="yellow"/>
                <w:rPrChange w:id="235" w:author="Author" w:date="2017-11-16T01:28:00Z">
                  <w:rPr>
                    <w:ins w:id="236" w:author="Author" w:date="2017-11-16T01:26:00Z"/>
                    <w:b/>
                    <w:bCs/>
                    <w:color w:val="4F81BD" w:themeColor="accent1"/>
                    <w:sz w:val="26"/>
                    <w:szCs w:val="26"/>
                    <w:highlight w:val="yellow"/>
                    <w:lang w:eastAsia="en-US"/>
                  </w:rPr>
                </w:rPrChange>
              </w:rPr>
            </w:pPr>
            <w:ins w:id="237" w:author="Author" w:date="2017-11-16T01:27:00Z">
              <w:r>
                <w:rPr>
                  <w:b/>
                  <w:highlight w:val="yellow"/>
                  <w:rPrChange w:id="238" w:author="Author" w:date="2017-11-16T01:28:00Z">
                    <w:rPr>
                      <w:highlight w:val="yellow"/>
                    </w:rPr>
                  </w:rPrChange>
                </w:rPr>
                <w:t>Facilities</w:t>
              </w:r>
            </w:ins>
          </w:p>
        </w:tc>
        <w:tc>
          <w:tcPr>
            <w:tcW w:w="6118" w:type="dxa"/>
          </w:tcPr>
          <w:p w:rsidR="00D84F04" w:rsidRDefault="001248E6">
            <w:pPr>
              <w:tabs>
                <w:tab w:val="left" w:pos="2257"/>
              </w:tabs>
              <w:spacing w:line="259" w:lineRule="auto"/>
              <w:rPr>
                <w:ins w:id="239" w:author="Author" w:date="2017-11-16T01:26:00Z"/>
                <w:b/>
                <w:i/>
                <w:highlight w:val="yellow"/>
              </w:rPr>
            </w:pPr>
            <w:ins w:id="240" w:author="Author" w:date="2017-11-16T01:27:00Z">
              <w:r>
                <w:rPr>
                  <w:b/>
                  <w:i/>
                  <w:highlight w:val="yellow"/>
                </w:rPr>
                <w:t xml:space="preserve">Set out the facilities to be provided to the Supplier to assist it in operating the Concession e.g. electricity, heating, </w:t>
              </w:r>
              <w:proofErr w:type="spellStart"/>
              <w:r>
                <w:rPr>
                  <w:b/>
                  <w:i/>
                  <w:highlight w:val="yellow"/>
                </w:rPr>
                <w:t>etc</w:t>
              </w:r>
            </w:ins>
            <w:proofErr w:type="spellEnd"/>
          </w:p>
        </w:tc>
      </w:tr>
      <w:tr w:rsidR="00D84F04">
        <w:trPr>
          <w:ins w:id="241" w:author="Author" w:date="2017-11-16T01:28:00Z"/>
        </w:trPr>
        <w:tc>
          <w:tcPr>
            <w:tcW w:w="3080" w:type="dxa"/>
          </w:tcPr>
          <w:p w:rsidR="00D84F04" w:rsidRDefault="001248E6">
            <w:pPr>
              <w:tabs>
                <w:tab w:val="left" w:pos="2257"/>
              </w:tabs>
              <w:spacing w:line="259" w:lineRule="auto"/>
              <w:rPr>
                <w:ins w:id="242" w:author="Author" w:date="2017-11-16T01:28:00Z"/>
                <w:b/>
                <w:highlight w:val="yellow"/>
              </w:rPr>
            </w:pPr>
            <w:ins w:id="243" w:author="Author" w:date="2017-11-16T01:28:00Z">
              <w:r>
                <w:rPr>
                  <w:b/>
                  <w:highlight w:val="yellow"/>
                </w:rPr>
                <w:t xml:space="preserve">Facilities </w:t>
              </w:r>
              <w:r>
                <w:rPr>
                  <w:b/>
                  <w:highlight w:val="yellow"/>
                </w:rPr>
                <w:t>Costs</w:t>
              </w:r>
            </w:ins>
          </w:p>
        </w:tc>
        <w:tc>
          <w:tcPr>
            <w:tcW w:w="6118" w:type="dxa"/>
          </w:tcPr>
          <w:p w:rsidR="00D84F04" w:rsidRDefault="001248E6">
            <w:pPr>
              <w:tabs>
                <w:tab w:val="left" w:pos="2257"/>
              </w:tabs>
              <w:spacing w:line="259" w:lineRule="auto"/>
              <w:rPr>
                <w:ins w:id="244" w:author="Author" w:date="2017-11-16T01:28:00Z"/>
                <w:b/>
                <w:i/>
                <w:highlight w:val="yellow"/>
              </w:rPr>
            </w:pPr>
            <w:ins w:id="245" w:author="Author" w:date="2017-11-16T01:28:00Z">
              <w:r>
                <w:rPr>
                  <w:b/>
                  <w:i/>
                  <w:highlight w:val="yellow"/>
                </w:rPr>
                <w:t>Set out any charges that the Buyer will raise on the Supplier in relation to the provision of the Facilities e.g. recharge for electricity consumed</w:t>
              </w:r>
            </w:ins>
          </w:p>
        </w:tc>
      </w:tr>
      <w:tr w:rsidR="00D84F04">
        <w:trPr>
          <w:ins w:id="246" w:author="Author" w:date="2017-11-16T02:06:00Z"/>
        </w:trPr>
        <w:tc>
          <w:tcPr>
            <w:tcW w:w="3080" w:type="dxa"/>
          </w:tcPr>
          <w:p w:rsidR="00D84F04" w:rsidRDefault="001248E6">
            <w:pPr>
              <w:tabs>
                <w:tab w:val="left" w:pos="2257"/>
              </w:tabs>
              <w:spacing w:line="259" w:lineRule="auto"/>
              <w:rPr>
                <w:ins w:id="247" w:author="Author" w:date="2017-11-16T02:06:00Z"/>
                <w:b/>
                <w:highlight w:val="yellow"/>
              </w:rPr>
            </w:pPr>
            <w:ins w:id="248" w:author="Author" w:date="2017-11-16T02:06:00Z">
              <w:r>
                <w:rPr>
                  <w:b/>
                  <w:highlight w:val="yellow"/>
                </w:rPr>
                <w:t>Concession Special Terms</w:t>
              </w:r>
            </w:ins>
          </w:p>
        </w:tc>
        <w:tc>
          <w:tcPr>
            <w:tcW w:w="6118" w:type="dxa"/>
          </w:tcPr>
          <w:p w:rsidR="00D84F04" w:rsidRDefault="001248E6">
            <w:pPr>
              <w:tabs>
                <w:tab w:val="left" w:pos="2257"/>
              </w:tabs>
              <w:spacing w:line="259" w:lineRule="auto"/>
              <w:rPr>
                <w:ins w:id="249" w:author="Author" w:date="2017-11-16T02:06:00Z"/>
                <w:b/>
                <w:i/>
                <w:highlight w:val="yellow"/>
              </w:rPr>
            </w:pPr>
            <w:ins w:id="250" w:author="Author" w:date="2017-11-16T02:06:00Z">
              <w:r>
                <w:rPr>
                  <w:b/>
                  <w:i/>
                  <w:highlight w:val="yellow"/>
                </w:rPr>
                <w:t>Set out any special terms applicable to the operation of the Concession Busi</w:t>
              </w:r>
              <w:r>
                <w:rPr>
                  <w:b/>
                  <w:i/>
                  <w:highlight w:val="yellow"/>
                </w:rPr>
                <w:t>ness</w:t>
              </w:r>
            </w:ins>
          </w:p>
        </w:tc>
      </w:tr>
    </w:tbl>
    <w:p w:rsidR="00D84F04" w:rsidRDefault="00D84F04">
      <w:pPr>
        <w:tabs>
          <w:tab w:val="left" w:pos="2257"/>
        </w:tabs>
        <w:spacing w:after="0" w:line="259" w:lineRule="auto"/>
        <w:rPr>
          <w:ins w:id="251" w:author="Author" w:date="2017-11-15T23:19:00Z"/>
          <w:highlight w:val="yellow"/>
        </w:rPr>
      </w:pPr>
    </w:p>
    <w:p w:rsidR="00D84F04" w:rsidRDefault="00D84F04">
      <w:pPr>
        <w:tabs>
          <w:tab w:val="left" w:pos="2257"/>
        </w:tabs>
        <w:spacing w:after="0" w:line="259" w:lineRule="auto"/>
        <w:rPr>
          <w:del w:id="252" w:author="Author" w:date="2017-11-16T02:06:00Z"/>
          <w:highlight w:val="yellow"/>
        </w:rPr>
      </w:pPr>
    </w:p>
    <w:p w:rsidR="00D84F04" w:rsidRDefault="001248E6">
      <w:pPr>
        <w:tabs>
          <w:tab w:val="left" w:pos="2257"/>
        </w:tabs>
        <w:spacing w:after="0" w:line="259" w:lineRule="auto"/>
        <w:rPr>
          <w:del w:id="253" w:author="Author" w:date="2017-11-16T02:06:00Z"/>
        </w:rPr>
      </w:pPr>
      <w:del w:id="254" w:author="Author" w:date="2017-11-16T02:06:00Z">
        <w:r>
          <w:rPr>
            <w:highlight w:val="yellow"/>
          </w:rPr>
          <w:delText>[   ]</w:delText>
        </w:r>
        <w:r>
          <w:delText>]</w:delText>
        </w:r>
      </w:del>
    </w:p>
    <w:p w:rsidR="00D84F04" w:rsidRDefault="00D84F04">
      <w:pPr>
        <w:tabs>
          <w:tab w:val="left" w:pos="2257"/>
        </w:tabs>
        <w:spacing w:after="0" w:line="259" w:lineRule="auto"/>
        <w:rPr>
          <w:del w:id="255" w:author="Author" w:date="2017-11-16T02:06:00Z"/>
        </w:rPr>
      </w:pPr>
    </w:p>
    <w:p w:rsidR="00D84F04" w:rsidRDefault="001248E6">
      <w:pPr>
        <w:tabs>
          <w:tab w:val="left" w:pos="2257"/>
        </w:tabs>
        <w:spacing w:after="0" w:line="259" w:lineRule="auto"/>
        <w:rPr>
          <w:b/>
        </w:rPr>
      </w:pPr>
      <w:r>
        <w:rPr>
          <w:b/>
        </w:rPr>
        <w:t>INCLUSIVE REPAIR THRESHOLD</w:t>
      </w:r>
    </w:p>
    <w:p w:rsidR="00D84F04" w:rsidRDefault="00D84F04">
      <w:pPr>
        <w:tabs>
          <w:tab w:val="left" w:pos="2257"/>
        </w:tabs>
        <w:spacing w:after="0" w:line="259" w:lineRule="auto"/>
        <w:rPr>
          <w:b/>
        </w:rPr>
      </w:pPr>
    </w:p>
    <w:p w:rsidR="00D84F04" w:rsidRDefault="001248E6">
      <w:pPr>
        <w:tabs>
          <w:tab w:val="left" w:pos="2257"/>
        </w:tabs>
        <w:spacing w:after="0" w:line="259" w:lineRule="auto"/>
        <w:rPr>
          <w:b/>
        </w:rPr>
      </w:pPr>
      <w:r>
        <w:rPr>
          <w:highlight w:val="yellow"/>
        </w:rPr>
        <w:t>[Not Applicable] or</w:t>
      </w:r>
    </w:p>
    <w:p w:rsidR="00D84F04" w:rsidRDefault="00D84F04">
      <w:pPr>
        <w:tabs>
          <w:tab w:val="left" w:pos="2257"/>
        </w:tabs>
        <w:spacing w:after="0" w:line="259" w:lineRule="auto"/>
        <w:rPr>
          <w:b/>
        </w:rPr>
      </w:pPr>
    </w:p>
    <w:p w:rsidR="00D84F04" w:rsidRDefault="001248E6">
      <w:pPr>
        <w:spacing w:after="240"/>
        <w:jc w:val="both"/>
        <w:rPr>
          <w:rFonts w:cs="Arial"/>
          <w:highlight w:val="yellow"/>
        </w:rPr>
      </w:pPr>
      <w:r>
        <w:rPr>
          <w:rFonts w:cs="Arial"/>
          <w:highlight w:val="yellow"/>
        </w:rPr>
        <w:t xml:space="preserve">[The estimated total value range of </w:t>
      </w:r>
      <w:r>
        <w:rPr>
          <w:highlight w:val="yellow"/>
        </w:rPr>
        <w:t xml:space="preserve">Tier One New Works is £0 - £5000. </w:t>
      </w:r>
    </w:p>
    <w:p w:rsidR="00D84F04" w:rsidRDefault="001248E6">
      <w:pPr>
        <w:spacing w:after="240"/>
        <w:jc w:val="both"/>
        <w:rPr>
          <w:highlight w:val="yellow"/>
        </w:rPr>
      </w:pPr>
      <w:r>
        <w:rPr>
          <w:rFonts w:cs="Arial"/>
          <w:highlight w:val="yellow"/>
        </w:rPr>
        <w:t xml:space="preserve">The estimated total value range of </w:t>
      </w:r>
      <w:r>
        <w:rPr>
          <w:highlight w:val="yellow"/>
        </w:rPr>
        <w:t>Tier Two New Works is £5000 - £10,000</w:t>
      </w:r>
    </w:p>
    <w:p w:rsidR="00D84F04" w:rsidRDefault="001248E6">
      <w:pPr>
        <w:spacing w:after="240"/>
        <w:jc w:val="both"/>
        <w:rPr>
          <w:highlight w:val="yellow"/>
        </w:rPr>
      </w:pPr>
      <w:r>
        <w:rPr>
          <w:rFonts w:cs="Arial"/>
          <w:highlight w:val="yellow"/>
        </w:rPr>
        <w:t xml:space="preserve">The estimated total value range of </w:t>
      </w:r>
      <w:r>
        <w:rPr>
          <w:highlight w:val="yellow"/>
        </w:rPr>
        <w:t xml:space="preserve">Tier Three </w:t>
      </w:r>
      <w:r>
        <w:rPr>
          <w:highlight w:val="yellow"/>
        </w:rPr>
        <w:t>New Works is £10,000 - £25,000.</w:t>
      </w:r>
    </w:p>
    <w:p w:rsidR="00D84F04" w:rsidRDefault="001248E6">
      <w:pPr>
        <w:spacing w:after="240"/>
        <w:jc w:val="both"/>
        <w:rPr>
          <w:rFonts w:cs="Arial"/>
          <w:highlight w:val="yellow"/>
        </w:rPr>
      </w:pPr>
      <w:r>
        <w:rPr>
          <w:rFonts w:cs="Arial"/>
          <w:highlight w:val="yellow"/>
        </w:rPr>
        <w:t xml:space="preserve">The estimated total value range of </w:t>
      </w:r>
      <w:r>
        <w:rPr>
          <w:highlight w:val="yellow"/>
        </w:rPr>
        <w:t>Tier Four New Works is above £25,000.</w:t>
      </w:r>
    </w:p>
    <w:p w:rsidR="00D84F04" w:rsidRDefault="001248E6">
      <w:pPr>
        <w:tabs>
          <w:tab w:val="left" w:pos="2257"/>
        </w:tabs>
        <w:spacing w:after="0" w:line="259" w:lineRule="auto"/>
        <w:rPr>
          <w:b/>
        </w:rPr>
      </w:pPr>
      <w:r>
        <w:rPr>
          <w:rFonts w:cs="Arial"/>
          <w:highlight w:val="yellow"/>
        </w:rPr>
        <w:t>The Comprehensive Liability Threshold is…………………………………]</w:t>
      </w:r>
    </w:p>
    <w:p w:rsidR="00D84F04" w:rsidRDefault="00D84F04">
      <w:pPr>
        <w:tabs>
          <w:tab w:val="left" w:pos="2257"/>
        </w:tabs>
        <w:spacing w:after="0" w:line="259" w:lineRule="auto"/>
      </w:pPr>
    </w:p>
    <w:p w:rsidR="00D84F04" w:rsidRDefault="001248E6">
      <w:pPr>
        <w:tabs>
          <w:tab w:val="left" w:pos="2257"/>
        </w:tabs>
        <w:spacing w:after="0" w:line="259" w:lineRule="auto"/>
        <w:rPr>
          <w:b/>
        </w:rPr>
      </w:pPr>
      <w:r>
        <w:rPr>
          <w:b/>
        </w:rPr>
        <w:lastRenderedPageBreak/>
        <w:t>BUSINESS CRITICAL EVENTS</w:t>
      </w:r>
    </w:p>
    <w:p w:rsidR="00D84F04" w:rsidRDefault="00D84F04">
      <w:pPr>
        <w:tabs>
          <w:tab w:val="left" w:pos="2257"/>
        </w:tabs>
        <w:spacing w:after="0" w:line="259" w:lineRule="auto"/>
        <w:rPr>
          <w:b/>
        </w:rPr>
      </w:pPr>
    </w:p>
    <w:p w:rsidR="00D84F04" w:rsidRDefault="001248E6">
      <w:pPr>
        <w:tabs>
          <w:tab w:val="left" w:pos="2257"/>
        </w:tabs>
        <w:spacing w:after="0" w:line="259" w:lineRule="auto"/>
        <w:rPr>
          <w:b/>
        </w:rPr>
      </w:pPr>
      <w:r>
        <w:rPr>
          <w:highlight w:val="yellow"/>
        </w:rPr>
        <w:t>[Not Applicable] or</w:t>
      </w:r>
    </w:p>
    <w:p w:rsidR="00D84F04" w:rsidRDefault="00D84F04">
      <w:pPr>
        <w:tabs>
          <w:tab w:val="left" w:pos="2257"/>
        </w:tabs>
        <w:spacing w:after="0" w:line="259" w:lineRule="auto"/>
        <w:rPr>
          <w:b/>
        </w:rPr>
      </w:pPr>
    </w:p>
    <w:p w:rsidR="00D84F04" w:rsidRDefault="001248E6">
      <w:pPr>
        <w:spacing w:after="240"/>
        <w:jc w:val="both"/>
        <w:rPr>
          <w:rFonts w:cs="Arial"/>
          <w:highlight w:val="yellow"/>
        </w:rPr>
      </w:pPr>
      <w:r>
        <w:rPr>
          <w:rFonts w:cs="Arial"/>
          <w:highlight w:val="yellow"/>
        </w:rPr>
        <w:t xml:space="preserve">[Business Critical Events are as </w:t>
      </w:r>
      <w:proofErr w:type="gramStart"/>
      <w:r>
        <w:rPr>
          <w:rFonts w:cs="Arial"/>
          <w:highlight w:val="yellow"/>
        </w:rPr>
        <w:t>follows……]</w:t>
      </w:r>
      <w:proofErr w:type="gramEnd"/>
    </w:p>
    <w:p w:rsidR="00D84F04" w:rsidRDefault="001248E6">
      <w:pPr>
        <w:spacing w:after="240"/>
        <w:jc w:val="both"/>
        <w:rPr>
          <w:rFonts w:cs="Arial"/>
          <w:b/>
        </w:rPr>
      </w:pPr>
      <w:r>
        <w:rPr>
          <w:rFonts w:cs="Arial"/>
          <w:b/>
        </w:rPr>
        <w:t>BILL</w:t>
      </w:r>
      <w:r>
        <w:rPr>
          <w:rFonts w:cs="Arial"/>
          <w:b/>
        </w:rPr>
        <w:t>ABLE WORKS</w:t>
      </w:r>
    </w:p>
    <w:p w:rsidR="00D84F04" w:rsidRDefault="001248E6">
      <w:pPr>
        <w:tabs>
          <w:tab w:val="left" w:pos="2257"/>
        </w:tabs>
        <w:spacing w:after="0" w:line="259" w:lineRule="auto"/>
        <w:rPr>
          <w:b/>
        </w:rPr>
      </w:pPr>
      <w:r>
        <w:rPr>
          <w:highlight w:val="yellow"/>
        </w:rPr>
        <w:t xml:space="preserve"> [Not Applicable] or</w:t>
      </w:r>
    </w:p>
    <w:p w:rsidR="00D84F04" w:rsidRDefault="00D84F04">
      <w:pPr>
        <w:tabs>
          <w:tab w:val="left" w:pos="2257"/>
        </w:tabs>
        <w:spacing w:after="0" w:line="259" w:lineRule="auto"/>
        <w:rPr>
          <w:b/>
        </w:rPr>
      </w:pPr>
    </w:p>
    <w:p w:rsidR="00D84F04" w:rsidRDefault="001248E6">
      <w:pPr>
        <w:spacing w:after="240"/>
        <w:jc w:val="both"/>
        <w:rPr>
          <w:rFonts w:cs="Arial"/>
          <w:highlight w:val="yellow"/>
        </w:rPr>
      </w:pPr>
      <w:r>
        <w:rPr>
          <w:rFonts w:cs="Arial"/>
          <w:highlight w:val="yellow"/>
        </w:rPr>
        <w:t>[The value of Billable Works not requiring approval is….]</w:t>
      </w:r>
    </w:p>
    <w:p w:rsidR="00D84F04" w:rsidRDefault="001248E6">
      <w:pPr>
        <w:spacing w:after="240"/>
        <w:jc w:val="both"/>
        <w:rPr>
          <w:rFonts w:cs="Arial"/>
          <w:b/>
          <w:highlight w:val="yellow"/>
        </w:rPr>
      </w:pPr>
      <w:r>
        <w:rPr>
          <w:rFonts w:cs="Arial"/>
          <w:b/>
          <w:highlight w:val="yellow"/>
        </w:rPr>
        <w:t>COLLATERAL WARRANTIES</w:t>
      </w:r>
    </w:p>
    <w:p w:rsidR="00D84F04" w:rsidRDefault="001248E6">
      <w:pPr>
        <w:tabs>
          <w:tab w:val="left" w:pos="2257"/>
        </w:tabs>
        <w:spacing w:after="0" w:line="259" w:lineRule="auto"/>
        <w:rPr>
          <w:b/>
        </w:rPr>
      </w:pPr>
      <w:r>
        <w:rPr>
          <w:highlight w:val="yellow"/>
        </w:rPr>
        <w:t>[Not Applicable] or</w:t>
      </w:r>
    </w:p>
    <w:p w:rsidR="00D84F04" w:rsidRDefault="00D84F04">
      <w:pPr>
        <w:tabs>
          <w:tab w:val="left" w:pos="2257"/>
        </w:tabs>
        <w:spacing w:after="0" w:line="259" w:lineRule="auto"/>
        <w:rPr>
          <w:b/>
        </w:rPr>
      </w:pPr>
    </w:p>
    <w:p w:rsidR="00D84F04" w:rsidRDefault="001248E6">
      <w:pPr>
        <w:spacing w:after="240"/>
        <w:jc w:val="both"/>
        <w:rPr>
          <w:rFonts w:cs="Arial"/>
          <w:highlight w:val="yellow"/>
        </w:rPr>
      </w:pPr>
      <w:r>
        <w:rPr>
          <w:rFonts w:cs="Arial"/>
          <w:highlight w:val="yellow"/>
        </w:rPr>
        <w:t>[If (Collateral Warranties) is used:</w:t>
      </w:r>
    </w:p>
    <w:p w:rsidR="00D84F04" w:rsidRDefault="001248E6">
      <w:pPr>
        <w:spacing w:after="240" w:line="240" w:lineRule="auto"/>
        <w:jc w:val="both"/>
        <w:rPr>
          <w:rFonts w:cs="Arial"/>
        </w:rPr>
      </w:pPr>
      <w:r>
        <w:rPr>
          <w:rFonts w:cs="Arial"/>
          <w:highlight w:val="yellow"/>
        </w:rPr>
        <w:t>[The Supplier enters into collateral warranty agreements in favour of</w:t>
      </w:r>
      <w:proofErr w:type="gramStart"/>
      <w:r>
        <w:rPr>
          <w:rFonts w:cs="Arial"/>
          <w:highlight w:val="yellow"/>
        </w:rPr>
        <w:t>................</w:t>
      </w:r>
      <w:r>
        <w:rPr>
          <w:rFonts w:cs="Arial"/>
          <w:highlight w:val="yellow"/>
        </w:rPr>
        <w:t xml:space="preserve">........................................... </w:t>
      </w:r>
      <w:r>
        <w:rPr>
          <w:rFonts w:cs="Arial"/>
        </w:rPr>
        <w:t>]</w:t>
      </w:r>
      <w:proofErr w:type="gramEnd"/>
    </w:p>
    <w:p w:rsidR="00D84F04" w:rsidRDefault="001248E6">
      <w:pPr>
        <w:tabs>
          <w:tab w:val="num" w:pos="1980"/>
        </w:tabs>
        <w:spacing w:after="240" w:line="240" w:lineRule="auto"/>
        <w:rPr>
          <w:rFonts w:cs="Arial"/>
          <w:highlight w:val="yellow"/>
        </w:rPr>
      </w:pPr>
      <w:r>
        <w:rPr>
          <w:rFonts w:cs="Arial"/>
          <w:highlight w:val="yellow"/>
        </w:rPr>
        <w:t xml:space="preserve"> </w:t>
      </w:r>
    </w:p>
    <w:p w:rsidR="00D84F04" w:rsidRDefault="001248E6">
      <w:pPr>
        <w:spacing w:after="240" w:line="240" w:lineRule="auto"/>
        <w:jc w:val="both"/>
        <w:rPr>
          <w:rFonts w:cs="Arial"/>
          <w:highlight w:val="yellow"/>
        </w:rPr>
      </w:pPr>
      <w:r>
        <w:rPr>
          <w:rFonts w:cs="Arial"/>
          <w:highlight w:val="yellow"/>
        </w:rPr>
        <w:t>The Supplier procures collateral warranties from the Subcontractors identified below:</w:t>
      </w:r>
    </w:p>
    <w:p w:rsidR="00D84F04" w:rsidRDefault="001248E6">
      <w:pPr>
        <w:numPr>
          <w:ilvl w:val="1"/>
          <w:numId w:val="7"/>
        </w:numPr>
        <w:tabs>
          <w:tab w:val="clear" w:pos="720"/>
          <w:tab w:val="num" w:pos="2694"/>
        </w:tabs>
        <w:spacing w:after="240" w:line="240" w:lineRule="auto"/>
        <w:ind w:left="2694" w:hanging="709"/>
        <w:jc w:val="both"/>
        <w:rPr>
          <w:rFonts w:cs="Arial"/>
          <w:highlight w:val="yellow"/>
        </w:rPr>
      </w:pPr>
      <w:r>
        <w:rPr>
          <w:rFonts w:cs="Arial"/>
          <w:highlight w:val="yellow"/>
        </w:rPr>
        <w:t xml:space="preserve">........................................................... </w:t>
      </w:r>
    </w:p>
    <w:p w:rsidR="00D84F04" w:rsidRDefault="001248E6">
      <w:pPr>
        <w:numPr>
          <w:ilvl w:val="1"/>
          <w:numId w:val="7"/>
        </w:numPr>
        <w:tabs>
          <w:tab w:val="clear" w:pos="720"/>
          <w:tab w:val="num" w:pos="2694"/>
        </w:tabs>
        <w:spacing w:after="240" w:line="240" w:lineRule="auto"/>
        <w:ind w:left="2694" w:hanging="709"/>
        <w:jc w:val="both"/>
        <w:rPr>
          <w:rFonts w:cs="Arial"/>
          <w:highlight w:val="yellow"/>
        </w:rPr>
      </w:pPr>
      <w:r>
        <w:rPr>
          <w:rFonts w:cs="Arial"/>
          <w:highlight w:val="yellow"/>
        </w:rPr>
        <w:t>...........................................................</w:t>
      </w:r>
    </w:p>
    <w:p w:rsidR="00D84F04" w:rsidRDefault="001248E6">
      <w:pPr>
        <w:spacing w:after="240" w:line="240" w:lineRule="auto"/>
        <w:ind w:left="1985"/>
        <w:jc w:val="both"/>
        <w:rPr>
          <w:rFonts w:cs="Arial"/>
          <w:highlight w:val="yellow"/>
        </w:rPr>
      </w:pPr>
      <w:proofErr w:type="gramStart"/>
      <w:r>
        <w:rPr>
          <w:rFonts w:cs="Arial"/>
          <w:highlight w:val="yellow"/>
        </w:rPr>
        <w:t>in</w:t>
      </w:r>
      <w:proofErr w:type="gramEnd"/>
      <w:r>
        <w:rPr>
          <w:rFonts w:cs="Arial"/>
          <w:highlight w:val="yellow"/>
        </w:rPr>
        <w:t xml:space="preserve"> favour of:</w:t>
      </w:r>
    </w:p>
    <w:p w:rsidR="00D84F04" w:rsidRDefault="001248E6">
      <w:pPr>
        <w:numPr>
          <w:ilvl w:val="1"/>
          <w:numId w:val="7"/>
        </w:numPr>
        <w:tabs>
          <w:tab w:val="clear" w:pos="720"/>
          <w:tab w:val="num" w:pos="2694"/>
        </w:tabs>
        <w:spacing w:after="240" w:line="240" w:lineRule="auto"/>
        <w:ind w:left="2694" w:hanging="709"/>
        <w:jc w:val="both"/>
        <w:rPr>
          <w:rFonts w:cs="Arial"/>
          <w:highlight w:val="yellow"/>
        </w:rPr>
      </w:pPr>
      <w:proofErr w:type="gramStart"/>
      <w:r>
        <w:rPr>
          <w:rFonts w:cs="Arial"/>
          <w:highlight w:val="yellow"/>
        </w:rPr>
        <w:t>the</w:t>
      </w:r>
      <w:proofErr w:type="gramEnd"/>
      <w:r>
        <w:rPr>
          <w:rFonts w:cs="Arial"/>
          <w:highlight w:val="yellow"/>
        </w:rPr>
        <w:t xml:space="preserve"> Authority; and............................. </w:t>
      </w:r>
    </w:p>
    <w:p w:rsidR="00D84F04" w:rsidRDefault="001248E6">
      <w:pPr>
        <w:numPr>
          <w:ilvl w:val="1"/>
          <w:numId w:val="7"/>
        </w:numPr>
        <w:tabs>
          <w:tab w:val="clear" w:pos="720"/>
          <w:tab w:val="num" w:pos="2694"/>
        </w:tabs>
        <w:spacing w:after="240" w:line="240" w:lineRule="auto"/>
        <w:ind w:left="2694" w:hanging="709"/>
        <w:jc w:val="both"/>
        <w:rPr>
          <w:rFonts w:cs="Arial"/>
          <w:highlight w:val="yellow"/>
        </w:rPr>
      </w:pPr>
      <w:r>
        <w:rPr>
          <w:rFonts w:cs="Arial"/>
          <w:highlight w:val="yellow"/>
        </w:rPr>
        <w:t>...........................................................]</w:t>
      </w:r>
    </w:p>
    <w:p w:rsidR="00D84F04" w:rsidRDefault="001248E6">
      <w:pPr>
        <w:spacing w:after="240"/>
        <w:jc w:val="both"/>
        <w:rPr>
          <w:rFonts w:cs="Arial"/>
          <w:b/>
          <w:highlight w:val="yellow"/>
        </w:rPr>
      </w:pPr>
      <w:r>
        <w:rPr>
          <w:rFonts w:cs="Arial"/>
          <w:b/>
          <w:highlight w:val="yellow"/>
        </w:rPr>
        <w:t>PERFORMANCE BOND</w:t>
      </w:r>
    </w:p>
    <w:p w:rsidR="00D84F04" w:rsidRDefault="001248E6">
      <w:pPr>
        <w:tabs>
          <w:tab w:val="left" w:pos="2257"/>
        </w:tabs>
        <w:spacing w:after="0" w:line="259" w:lineRule="auto"/>
        <w:rPr>
          <w:b/>
        </w:rPr>
      </w:pPr>
      <w:r>
        <w:rPr>
          <w:highlight w:val="yellow"/>
        </w:rPr>
        <w:t>[Not Applicable] or</w:t>
      </w:r>
    </w:p>
    <w:p w:rsidR="00D84F04" w:rsidRDefault="00D84F04">
      <w:pPr>
        <w:tabs>
          <w:tab w:val="left" w:pos="2257"/>
        </w:tabs>
        <w:spacing w:after="0" w:line="259" w:lineRule="auto"/>
        <w:rPr>
          <w:b/>
        </w:rPr>
      </w:pPr>
    </w:p>
    <w:p w:rsidR="00D84F04" w:rsidRDefault="001248E6">
      <w:pPr>
        <w:spacing w:after="240"/>
        <w:jc w:val="both"/>
        <w:rPr>
          <w:rFonts w:cs="Arial"/>
          <w:highlight w:val="yellow"/>
        </w:rPr>
      </w:pPr>
      <w:r>
        <w:rPr>
          <w:rFonts w:cs="Arial"/>
          <w:highlight w:val="yellow"/>
        </w:rPr>
        <w:t>[If (Performance Bond) is used the amount of the performance bond is………..]</w:t>
      </w:r>
    </w:p>
    <w:p w:rsidR="00D84F04" w:rsidRDefault="001248E6">
      <w:pPr>
        <w:spacing w:after="240"/>
        <w:jc w:val="both"/>
        <w:rPr>
          <w:rFonts w:cs="Arial"/>
          <w:b/>
          <w:highlight w:val="yellow"/>
        </w:rPr>
      </w:pPr>
      <w:r>
        <w:rPr>
          <w:rFonts w:cs="Arial"/>
          <w:b/>
          <w:highlight w:val="yellow"/>
        </w:rPr>
        <w:t>CALL-OFF GUARANTEE</w:t>
      </w:r>
    </w:p>
    <w:p w:rsidR="00D84F04" w:rsidRDefault="001248E6">
      <w:pPr>
        <w:tabs>
          <w:tab w:val="left" w:pos="2257"/>
        </w:tabs>
        <w:spacing w:after="0" w:line="259" w:lineRule="auto"/>
        <w:rPr>
          <w:highlight w:val="yellow"/>
        </w:rPr>
      </w:pPr>
      <w:r>
        <w:rPr>
          <w:highlight w:val="yellow"/>
        </w:rPr>
        <w:t>[Not Applicable] or</w:t>
      </w:r>
    </w:p>
    <w:p w:rsidR="00D84F04" w:rsidRDefault="00D84F04">
      <w:pPr>
        <w:tabs>
          <w:tab w:val="left" w:pos="2257"/>
        </w:tabs>
        <w:spacing w:after="0" w:line="259" w:lineRule="auto"/>
        <w:rPr>
          <w:highlight w:val="yellow"/>
        </w:rPr>
      </w:pPr>
    </w:p>
    <w:p w:rsidR="00D84F04" w:rsidRDefault="001248E6">
      <w:pPr>
        <w:tabs>
          <w:tab w:val="left" w:pos="2257"/>
        </w:tabs>
        <w:spacing w:after="0" w:line="259" w:lineRule="auto"/>
        <w:rPr>
          <w:ins w:id="256" w:author="Author" w:date="2017-11-15T23:05:00Z"/>
        </w:rPr>
      </w:pPr>
      <w:r>
        <w:rPr>
          <w:highlight w:val="yellow"/>
        </w:rPr>
        <w:t xml:space="preserve">[The Supplier shall </w:t>
      </w:r>
      <w:r>
        <w:rPr>
          <w:rFonts w:cs="Arial"/>
          <w:highlight w:val="yellow"/>
        </w:rPr>
        <w:t>give to the Authority a guarantee by the Call-Off Guarantor of the Supplier’s performance in the form of the Call-Off Guarantee</w:t>
      </w:r>
      <w:r>
        <w:rPr>
          <w:highlight w:val="yellow"/>
        </w:rPr>
        <w:t>]</w:t>
      </w:r>
      <w:ins w:id="257" w:author="Author" w:date="2017-11-15T23:05:00Z">
        <w:r>
          <w:t xml:space="preserve"> or</w:t>
        </w:r>
      </w:ins>
    </w:p>
    <w:p w:rsidR="00D84F04" w:rsidRDefault="00D84F04">
      <w:pPr>
        <w:tabs>
          <w:tab w:val="left" w:pos="2257"/>
        </w:tabs>
        <w:spacing w:after="0" w:line="259" w:lineRule="auto"/>
        <w:rPr>
          <w:ins w:id="258" w:author="Author" w:date="2017-11-15T23:05:00Z"/>
        </w:rPr>
      </w:pPr>
    </w:p>
    <w:p w:rsidR="00D84F04" w:rsidRDefault="001248E6">
      <w:pPr>
        <w:tabs>
          <w:tab w:val="left" w:pos="2257"/>
        </w:tabs>
        <w:spacing w:after="0" w:line="259" w:lineRule="auto"/>
      </w:pPr>
      <w:ins w:id="259" w:author="Author" w:date="2017-11-15T23:05:00Z">
        <w:r>
          <w:rPr>
            <w:highlight w:val="yellow"/>
          </w:rPr>
          <w:lastRenderedPageBreak/>
          <w:t xml:space="preserve">[The Supplier's performance shall be guaranteed </w:t>
        </w:r>
      </w:ins>
      <w:ins w:id="260" w:author="Author" w:date="2017-11-15T23:06:00Z">
        <w:r>
          <w:rPr>
            <w:highlight w:val="yellow"/>
          </w:rPr>
          <w:t xml:space="preserve">by the Call-Off Guarantor under a </w:t>
        </w:r>
        <w:proofErr w:type="gramStart"/>
        <w:r>
          <w:rPr>
            <w:highlight w:val="yellow"/>
          </w:rPr>
          <w:t>guarantee which</w:t>
        </w:r>
        <w:proofErr w:type="gramEnd"/>
        <w:r>
          <w:rPr>
            <w:highlight w:val="yellow"/>
          </w:rPr>
          <w:t xml:space="preserve"> is in place under the Framework Contract </w:t>
        </w:r>
      </w:ins>
      <w:ins w:id="261" w:author="Author" w:date="2017-11-15T23:07:00Z">
        <w:r>
          <w:rPr>
            <w:highlight w:val="yellow"/>
          </w:rPr>
          <w:t>which</w:t>
        </w:r>
      </w:ins>
      <w:ins w:id="262" w:author="Author" w:date="2017-11-15T23:06:00Z">
        <w:r>
          <w:rPr>
            <w:highlight w:val="yellow"/>
          </w:rPr>
          <w:t xml:space="preserve"> </w:t>
        </w:r>
      </w:ins>
      <w:ins w:id="263" w:author="Author" w:date="2017-11-15T23:07:00Z">
        <w:r>
          <w:rPr>
            <w:highlight w:val="yellow"/>
          </w:rPr>
          <w:t>has been provided in relation to all call offs entered under the Framework Contract.]</w:t>
        </w:r>
      </w:ins>
    </w:p>
    <w:p w:rsidR="00D84F04" w:rsidRDefault="00D84F04">
      <w:pPr>
        <w:spacing w:after="240"/>
        <w:jc w:val="both"/>
        <w:rPr>
          <w:rFonts w:cs="Arial"/>
          <w:b/>
          <w:highlight w:val="yellow"/>
        </w:rPr>
      </w:pPr>
    </w:p>
    <w:p w:rsidR="00D84F04" w:rsidRDefault="001248E6">
      <w:pPr>
        <w:spacing w:after="240"/>
        <w:jc w:val="both"/>
        <w:rPr>
          <w:rFonts w:cs="Arial"/>
          <w:b/>
          <w:highlight w:val="yellow"/>
        </w:rPr>
      </w:pPr>
      <w:r>
        <w:rPr>
          <w:rFonts w:cs="Arial"/>
          <w:b/>
          <w:highlight w:val="yellow"/>
        </w:rPr>
        <w:t>SOCIAL VALUE COMMITMENT</w:t>
      </w:r>
    </w:p>
    <w:p w:rsidR="00D84F04" w:rsidRDefault="001248E6">
      <w:pPr>
        <w:tabs>
          <w:tab w:val="left" w:pos="2257"/>
        </w:tabs>
        <w:spacing w:after="0" w:line="259" w:lineRule="auto"/>
        <w:rPr>
          <w:highlight w:val="yellow"/>
        </w:rPr>
      </w:pPr>
      <w:r>
        <w:rPr>
          <w:highlight w:val="yellow"/>
        </w:rPr>
        <w:t xml:space="preserve">The Supplier agrees, in providing the Deliverables and performing its obligations </w:t>
      </w:r>
      <w:r>
        <w:rPr>
          <w:highlight w:val="yellow"/>
        </w:rPr>
        <w:t>under the Call-Off Contract, it will comply with the following social value commitments as were provided for in its [Tender]:</w:t>
      </w:r>
    </w:p>
    <w:p w:rsidR="00D84F04" w:rsidRDefault="00D84F04">
      <w:pPr>
        <w:spacing w:after="240"/>
        <w:jc w:val="both"/>
        <w:rPr>
          <w:rFonts w:cs="Arial"/>
          <w:b/>
          <w:highlight w:val="yellow"/>
        </w:rPr>
      </w:pPr>
    </w:p>
    <w:p w:rsidR="00D84F04" w:rsidRDefault="001248E6">
      <w:pPr>
        <w:spacing w:after="240"/>
        <w:jc w:val="both"/>
      </w:pPr>
      <w:proofErr w:type="gramStart"/>
      <w:r>
        <w:rPr>
          <w:rFonts w:cs="Arial"/>
          <w:b/>
          <w:highlight w:val="yellow"/>
        </w:rPr>
        <w:t>[    ]</w:t>
      </w:r>
      <w:proofErr w:type="gramEnd"/>
    </w:p>
    <w:tbl>
      <w:tblPr>
        <w:tblStyle w:val="GridTable2Accent1"/>
        <w:tblW w:w="9170" w:type="dxa"/>
        <w:tblLayout w:type="fixed"/>
        <w:tblLook w:val="0000" w:firstRow="0" w:lastRow="0" w:firstColumn="0" w:lastColumn="0" w:noHBand="0" w:noVBand="0"/>
      </w:tblPr>
      <w:tblGrid>
        <w:gridCol w:w="1106"/>
        <w:gridCol w:w="3400"/>
        <w:gridCol w:w="1274"/>
        <w:gridCol w:w="3390"/>
      </w:tblGrid>
      <w:tr w:rsidR="00D84F04" w:rsidTr="00D84F04">
        <w:trPr>
          <w:cnfStyle w:val="000000100000" w:firstRow="0" w:lastRow="0" w:firstColumn="0" w:lastColumn="0" w:oddVBand="0" w:evenVBand="0" w:oddHBand="1" w:evenHBand="0" w:firstRowFirstColumn="0" w:firstRowLastColumn="0" w:lastRowFirstColumn="0" w:lastRowLastColumn="0"/>
          <w:trHeight w:val="635"/>
        </w:trPr>
        <w:tc>
          <w:tcPr>
            <w:cnfStyle w:val="000010000000" w:firstRow="0" w:lastRow="0" w:firstColumn="0" w:lastColumn="0" w:oddVBand="1" w:evenVBand="0" w:oddHBand="0" w:evenHBand="0" w:firstRowFirstColumn="0" w:firstRowLastColumn="0" w:lastRowFirstColumn="0" w:lastRowLastColumn="0"/>
            <w:tcW w:w="4506" w:type="dxa"/>
            <w:gridSpan w:val="2"/>
          </w:tcPr>
          <w:p w:rsidR="00D84F04" w:rsidRDefault="001248E6">
            <w:pPr>
              <w:pStyle w:val="MarginText"/>
              <w:ind w:left="0"/>
            </w:pPr>
            <w:r>
              <w:rPr>
                <w:rFonts w:ascii="Calibri" w:hAnsi="Calibri"/>
                <w:b/>
                <w:sz w:val="20"/>
                <w:szCs w:val="22"/>
              </w:rPr>
              <w:t>For and on behalf of the Supplier:</w:t>
            </w:r>
          </w:p>
        </w:tc>
        <w:tc>
          <w:tcPr>
            <w:tcW w:w="4664" w:type="dxa"/>
            <w:gridSpan w:val="2"/>
          </w:tcPr>
          <w:p w:rsidR="00D84F04" w:rsidRDefault="001248E6">
            <w:pPr>
              <w:pStyle w:val="ListParagraph"/>
              <w:keepNext/>
              <w:adjustRightInd w:val="0"/>
              <w:spacing w:before="240" w:after="120"/>
              <w:ind w:left="0"/>
              <w:contextualSpacing w:val="0"/>
              <w:jc w:val="both"/>
              <w:cnfStyle w:val="000000100000" w:firstRow="0" w:lastRow="0" w:firstColumn="0" w:lastColumn="0" w:oddVBand="0" w:evenVBand="0" w:oddHBand="1" w:evenHBand="0" w:firstRowFirstColumn="0" w:firstRowLastColumn="0" w:lastRowFirstColumn="0" w:lastRowLastColumn="0"/>
              <w:rPr>
                <w:b/>
                <w:szCs w:val="22"/>
              </w:rPr>
            </w:pPr>
            <w:r>
              <w:rPr>
                <w:b/>
                <w:szCs w:val="22"/>
              </w:rPr>
              <w:t>For and on behalf of the Buyer:</w:t>
            </w:r>
          </w:p>
        </w:tc>
      </w:tr>
      <w:tr w:rsidR="00D84F04" w:rsidTr="00D84F04">
        <w:trPr>
          <w:trHeight w:val="635"/>
        </w:trPr>
        <w:tc>
          <w:tcPr>
            <w:cnfStyle w:val="000010000000" w:firstRow="0" w:lastRow="0" w:firstColumn="0" w:lastColumn="0" w:oddVBand="1" w:evenVBand="0" w:oddHBand="0" w:evenHBand="0" w:firstRowFirstColumn="0" w:firstRowLastColumn="0" w:lastRowFirstColumn="0" w:lastRowLastColumn="0"/>
            <w:tcW w:w="1106" w:type="dxa"/>
          </w:tcPr>
          <w:p w:rsidR="00D84F04" w:rsidRDefault="001248E6">
            <w:pPr>
              <w:pStyle w:val="MarginText"/>
              <w:ind w:left="0"/>
              <w:jc w:val="left"/>
              <w:rPr>
                <w:rFonts w:ascii="Calibri" w:hAnsi="Calibri"/>
                <w:sz w:val="20"/>
                <w:szCs w:val="22"/>
              </w:rPr>
            </w:pPr>
            <w:r>
              <w:rPr>
                <w:rFonts w:ascii="Calibri" w:hAnsi="Calibri"/>
                <w:sz w:val="20"/>
                <w:szCs w:val="22"/>
              </w:rPr>
              <w:t>Signature:</w:t>
            </w:r>
          </w:p>
        </w:tc>
        <w:tc>
          <w:tcPr>
            <w:tcW w:w="3400" w:type="dxa"/>
          </w:tcPr>
          <w:p w:rsidR="00D84F04" w:rsidRDefault="00D84F04">
            <w:pPr>
              <w:pStyle w:val="MarginText"/>
              <w:cnfStyle w:val="000000000000" w:firstRow="0" w:lastRow="0" w:firstColumn="0" w:lastColumn="0" w:oddVBand="0" w:evenVBand="0" w:oddHBand="0" w:evenHBand="0" w:firstRowFirstColumn="0" w:firstRowLastColumn="0" w:lastRowFirstColumn="0" w:lastRowLastColumn="0"/>
              <w:rPr>
                <w:rFonts w:ascii="Calibri" w:hAnsi="Calibri"/>
                <w:sz w:val="20"/>
                <w:szCs w:val="22"/>
              </w:rPr>
            </w:pPr>
          </w:p>
        </w:tc>
        <w:tc>
          <w:tcPr>
            <w:cnfStyle w:val="000010000000" w:firstRow="0" w:lastRow="0" w:firstColumn="0" w:lastColumn="0" w:oddVBand="1" w:evenVBand="0" w:oddHBand="0" w:evenHBand="0" w:firstRowFirstColumn="0" w:firstRowLastColumn="0" w:lastRowFirstColumn="0" w:lastRowLastColumn="0"/>
            <w:tcW w:w="1274" w:type="dxa"/>
          </w:tcPr>
          <w:p w:rsidR="00D84F04" w:rsidRDefault="001248E6">
            <w:pPr>
              <w:pStyle w:val="MarginText"/>
              <w:rPr>
                <w:rFonts w:ascii="Calibri" w:hAnsi="Calibri"/>
                <w:sz w:val="20"/>
                <w:szCs w:val="22"/>
              </w:rPr>
            </w:pPr>
            <w:r>
              <w:rPr>
                <w:rFonts w:ascii="Calibri" w:hAnsi="Calibri"/>
                <w:sz w:val="20"/>
                <w:szCs w:val="22"/>
              </w:rPr>
              <w:t>Signature:</w:t>
            </w:r>
          </w:p>
        </w:tc>
        <w:tc>
          <w:tcPr>
            <w:tcW w:w="3390" w:type="dxa"/>
          </w:tcPr>
          <w:p w:rsidR="00D84F04" w:rsidRDefault="00D84F04">
            <w:pPr>
              <w:pStyle w:val="MarginText"/>
              <w:cnfStyle w:val="000000000000" w:firstRow="0" w:lastRow="0" w:firstColumn="0" w:lastColumn="0" w:oddVBand="0" w:evenVBand="0" w:oddHBand="0" w:evenHBand="0" w:firstRowFirstColumn="0" w:firstRowLastColumn="0" w:lastRowFirstColumn="0" w:lastRowLastColumn="0"/>
              <w:rPr>
                <w:rFonts w:ascii="Calibri" w:hAnsi="Calibri"/>
                <w:sz w:val="20"/>
                <w:szCs w:val="22"/>
              </w:rPr>
            </w:pPr>
          </w:p>
        </w:tc>
      </w:tr>
      <w:tr w:rsidR="00D84F04" w:rsidTr="00D84F04">
        <w:trPr>
          <w:cnfStyle w:val="000000100000" w:firstRow="0" w:lastRow="0" w:firstColumn="0" w:lastColumn="0" w:oddVBand="0" w:evenVBand="0" w:oddHBand="1" w:evenHBand="0" w:firstRowFirstColumn="0" w:firstRowLastColumn="0" w:lastRowFirstColumn="0" w:lastRowLastColumn="0"/>
          <w:trHeight w:val="635"/>
        </w:trPr>
        <w:tc>
          <w:tcPr>
            <w:cnfStyle w:val="000010000000" w:firstRow="0" w:lastRow="0" w:firstColumn="0" w:lastColumn="0" w:oddVBand="1" w:evenVBand="0" w:oddHBand="0" w:evenHBand="0" w:firstRowFirstColumn="0" w:firstRowLastColumn="0" w:lastRowFirstColumn="0" w:lastRowLastColumn="0"/>
            <w:tcW w:w="1106" w:type="dxa"/>
          </w:tcPr>
          <w:p w:rsidR="00D84F04" w:rsidRDefault="001248E6">
            <w:pPr>
              <w:pStyle w:val="MarginText"/>
              <w:ind w:left="0"/>
              <w:jc w:val="left"/>
              <w:rPr>
                <w:rFonts w:ascii="Calibri" w:hAnsi="Calibri"/>
                <w:sz w:val="20"/>
                <w:szCs w:val="22"/>
              </w:rPr>
            </w:pPr>
            <w:r>
              <w:rPr>
                <w:rFonts w:ascii="Calibri" w:hAnsi="Calibri"/>
                <w:sz w:val="20"/>
                <w:szCs w:val="22"/>
              </w:rPr>
              <w:t>Name:</w:t>
            </w:r>
          </w:p>
        </w:tc>
        <w:tc>
          <w:tcPr>
            <w:tcW w:w="3400" w:type="dxa"/>
          </w:tcPr>
          <w:p w:rsidR="00D84F04" w:rsidRDefault="00D84F04">
            <w:pPr>
              <w:pStyle w:val="MarginText"/>
              <w:cnfStyle w:val="000000100000" w:firstRow="0" w:lastRow="0" w:firstColumn="0" w:lastColumn="0" w:oddVBand="0" w:evenVBand="0" w:oddHBand="1" w:evenHBand="0" w:firstRowFirstColumn="0" w:firstRowLastColumn="0" w:lastRowFirstColumn="0" w:lastRowLastColumn="0"/>
              <w:rPr>
                <w:rFonts w:ascii="Calibri" w:hAnsi="Calibri"/>
                <w:sz w:val="20"/>
                <w:szCs w:val="22"/>
              </w:rPr>
            </w:pPr>
          </w:p>
        </w:tc>
        <w:tc>
          <w:tcPr>
            <w:cnfStyle w:val="000010000000" w:firstRow="0" w:lastRow="0" w:firstColumn="0" w:lastColumn="0" w:oddVBand="1" w:evenVBand="0" w:oddHBand="0" w:evenHBand="0" w:firstRowFirstColumn="0" w:firstRowLastColumn="0" w:lastRowFirstColumn="0" w:lastRowLastColumn="0"/>
            <w:tcW w:w="1274" w:type="dxa"/>
          </w:tcPr>
          <w:p w:rsidR="00D84F04" w:rsidRDefault="001248E6">
            <w:pPr>
              <w:pStyle w:val="MarginText"/>
              <w:rPr>
                <w:rFonts w:ascii="Calibri" w:hAnsi="Calibri"/>
                <w:sz w:val="20"/>
                <w:szCs w:val="22"/>
              </w:rPr>
            </w:pPr>
            <w:r>
              <w:rPr>
                <w:rFonts w:ascii="Calibri" w:hAnsi="Calibri"/>
                <w:sz w:val="20"/>
                <w:szCs w:val="22"/>
              </w:rPr>
              <w:t>Name:</w:t>
            </w:r>
          </w:p>
        </w:tc>
        <w:tc>
          <w:tcPr>
            <w:tcW w:w="3390" w:type="dxa"/>
          </w:tcPr>
          <w:p w:rsidR="00D84F04" w:rsidRDefault="00D84F04">
            <w:pPr>
              <w:pStyle w:val="MarginText"/>
              <w:cnfStyle w:val="000000100000" w:firstRow="0" w:lastRow="0" w:firstColumn="0" w:lastColumn="0" w:oddVBand="0" w:evenVBand="0" w:oddHBand="1" w:evenHBand="0" w:firstRowFirstColumn="0" w:firstRowLastColumn="0" w:lastRowFirstColumn="0" w:lastRowLastColumn="0"/>
              <w:rPr>
                <w:rFonts w:ascii="Calibri" w:hAnsi="Calibri"/>
                <w:sz w:val="20"/>
                <w:szCs w:val="22"/>
              </w:rPr>
            </w:pPr>
          </w:p>
        </w:tc>
      </w:tr>
      <w:tr w:rsidR="00D84F04" w:rsidTr="00D84F04">
        <w:trPr>
          <w:trHeight w:val="635"/>
        </w:trPr>
        <w:tc>
          <w:tcPr>
            <w:cnfStyle w:val="000010000000" w:firstRow="0" w:lastRow="0" w:firstColumn="0" w:lastColumn="0" w:oddVBand="1" w:evenVBand="0" w:oddHBand="0" w:evenHBand="0" w:firstRowFirstColumn="0" w:firstRowLastColumn="0" w:lastRowFirstColumn="0" w:lastRowLastColumn="0"/>
            <w:tcW w:w="1106" w:type="dxa"/>
          </w:tcPr>
          <w:p w:rsidR="00D84F04" w:rsidRDefault="001248E6">
            <w:pPr>
              <w:pStyle w:val="MarginText"/>
              <w:ind w:left="0"/>
              <w:jc w:val="left"/>
              <w:rPr>
                <w:rFonts w:ascii="Calibri" w:hAnsi="Calibri"/>
                <w:sz w:val="20"/>
                <w:szCs w:val="22"/>
              </w:rPr>
            </w:pPr>
            <w:r>
              <w:rPr>
                <w:rFonts w:ascii="Calibri" w:hAnsi="Calibri"/>
                <w:sz w:val="20"/>
                <w:szCs w:val="22"/>
              </w:rPr>
              <w:t>Role:</w:t>
            </w:r>
          </w:p>
        </w:tc>
        <w:tc>
          <w:tcPr>
            <w:tcW w:w="3400" w:type="dxa"/>
          </w:tcPr>
          <w:p w:rsidR="00D84F04" w:rsidRDefault="00D84F04">
            <w:pPr>
              <w:pStyle w:val="MarginText"/>
              <w:cnfStyle w:val="000000000000" w:firstRow="0" w:lastRow="0" w:firstColumn="0" w:lastColumn="0" w:oddVBand="0" w:evenVBand="0" w:oddHBand="0" w:evenHBand="0" w:firstRowFirstColumn="0" w:firstRowLastColumn="0" w:lastRowFirstColumn="0" w:lastRowLastColumn="0"/>
              <w:rPr>
                <w:rFonts w:ascii="Calibri" w:hAnsi="Calibri"/>
                <w:sz w:val="20"/>
                <w:szCs w:val="22"/>
              </w:rPr>
            </w:pPr>
          </w:p>
        </w:tc>
        <w:tc>
          <w:tcPr>
            <w:cnfStyle w:val="000010000000" w:firstRow="0" w:lastRow="0" w:firstColumn="0" w:lastColumn="0" w:oddVBand="1" w:evenVBand="0" w:oddHBand="0" w:evenHBand="0" w:firstRowFirstColumn="0" w:firstRowLastColumn="0" w:lastRowFirstColumn="0" w:lastRowLastColumn="0"/>
            <w:tcW w:w="1274" w:type="dxa"/>
          </w:tcPr>
          <w:p w:rsidR="00D84F04" w:rsidRDefault="001248E6">
            <w:pPr>
              <w:pStyle w:val="MarginText"/>
              <w:rPr>
                <w:rFonts w:ascii="Calibri" w:hAnsi="Calibri"/>
                <w:sz w:val="20"/>
                <w:szCs w:val="22"/>
              </w:rPr>
            </w:pPr>
            <w:r>
              <w:rPr>
                <w:rFonts w:ascii="Calibri" w:hAnsi="Calibri"/>
                <w:sz w:val="20"/>
                <w:szCs w:val="22"/>
              </w:rPr>
              <w:t>Role:</w:t>
            </w:r>
          </w:p>
        </w:tc>
        <w:tc>
          <w:tcPr>
            <w:tcW w:w="3390" w:type="dxa"/>
          </w:tcPr>
          <w:p w:rsidR="00D84F04" w:rsidRDefault="00D84F04">
            <w:pPr>
              <w:pStyle w:val="MarginText"/>
              <w:cnfStyle w:val="000000000000" w:firstRow="0" w:lastRow="0" w:firstColumn="0" w:lastColumn="0" w:oddVBand="0" w:evenVBand="0" w:oddHBand="0" w:evenHBand="0" w:firstRowFirstColumn="0" w:firstRowLastColumn="0" w:lastRowFirstColumn="0" w:lastRowLastColumn="0"/>
              <w:rPr>
                <w:rFonts w:ascii="Calibri" w:hAnsi="Calibri"/>
                <w:sz w:val="20"/>
                <w:szCs w:val="22"/>
              </w:rPr>
            </w:pPr>
          </w:p>
        </w:tc>
      </w:tr>
      <w:tr w:rsidR="00D84F04" w:rsidTr="00D84F04">
        <w:trPr>
          <w:cnfStyle w:val="000000100000" w:firstRow="0" w:lastRow="0" w:firstColumn="0" w:lastColumn="0" w:oddVBand="0" w:evenVBand="0" w:oddHBand="1" w:evenHBand="0" w:firstRowFirstColumn="0" w:firstRowLastColumn="0" w:lastRowFirstColumn="0" w:lastRowLastColumn="0"/>
          <w:trHeight w:val="863"/>
        </w:trPr>
        <w:tc>
          <w:tcPr>
            <w:cnfStyle w:val="000010000000" w:firstRow="0" w:lastRow="0" w:firstColumn="0" w:lastColumn="0" w:oddVBand="1" w:evenVBand="0" w:oddHBand="0" w:evenHBand="0" w:firstRowFirstColumn="0" w:firstRowLastColumn="0" w:lastRowFirstColumn="0" w:lastRowLastColumn="0"/>
            <w:tcW w:w="1106" w:type="dxa"/>
          </w:tcPr>
          <w:p w:rsidR="00D84F04" w:rsidRDefault="001248E6">
            <w:pPr>
              <w:pStyle w:val="MarginText"/>
              <w:ind w:left="0"/>
              <w:jc w:val="left"/>
              <w:rPr>
                <w:rFonts w:ascii="Calibri" w:hAnsi="Calibri"/>
                <w:sz w:val="20"/>
                <w:szCs w:val="22"/>
              </w:rPr>
            </w:pPr>
            <w:r>
              <w:rPr>
                <w:rFonts w:ascii="Calibri" w:hAnsi="Calibri"/>
                <w:sz w:val="20"/>
                <w:szCs w:val="22"/>
              </w:rPr>
              <w:t>Date:</w:t>
            </w:r>
          </w:p>
        </w:tc>
        <w:tc>
          <w:tcPr>
            <w:tcW w:w="3400" w:type="dxa"/>
          </w:tcPr>
          <w:p w:rsidR="00D84F04" w:rsidRDefault="00D84F04">
            <w:pPr>
              <w:pStyle w:val="MarginText"/>
              <w:cnfStyle w:val="000000100000" w:firstRow="0" w:lastRow="0" w:firstColumn="0" w:lastColumn="0" w:oddVBand="0" w:evenVBand="0" w:oddHBand="1" w:evenHBand="0" w:firstRowFirstColumn="0" w:firstRowLastColumn="0" w:lastRowFirstColumn="0" w:lastRowLastColumn="0"/>
              <w:rPr>
                <w:rFonts w:ascii="Calibri" w:hAnsi="Calibri"/>
                <w:sz w:val="20"/>
                <w:szCs w:val="22"/>
              </w:rPr>
            </w:pPr>
          </w:p>
        </w:tc>
        <w:tc>
          <w:tcPr>
            <w:cnfStyle w:val="000010000000" w:firstRow="0" w:lastRow="0" w:firstColumn="0" w:lastColumn="0" w:oddVBand="1" w:evenVBand="0" w:oddHBand="0" w:evenHBand="0" w:firstRowFirstColumn="0" w:firstRowLastColumn="0" w:lastRowFirstColumn="0" w:lastRowLastColumn="0"/>
            <w:tcW w:w="1274" w:type="dxa"/>
          </w:tcPr>
          <w:p w:rsidR="00D84F04" w:rsidRDefault="001248E6">
            <w:pPr>
              <w:pStyle w:val="MarginText"/>
              <w:rPr>
                <w:rFonts w:ascii="Calibri" w:hAnsi="Calibri"/>
                <w:sz w:val="20"/>
                <w:szCs w:val="22"/>
              </w:rPr>
            </w:pPr>
            <w:r>
              <w:rPr>
                <w:rFonts w:ascii="Calibri" w:hAnsi="Calibri"/>
                <w:sz w:val="20"/>
                <w:szCs w:val="22"/>
              </w:rPr>
              <w:t>Date:</w:t>
            </w:r>
          </w:p>
        </w:tc>
        <w:tc>
          <w:tcPr>
            <w:tcW w:w="3390" w:type="dxa"/>
          </w:tcPr>
          <w:p w:rsidR="00D84F04" w:rsidRDefault="00D84F04">
            <w:pPr>
              <w:pStyle w:val="MarginText"/>
              <w:cnfStyle w:val="000000100000" w:firstRow="0" w:lastRow="0" w:firstColumn="0" w:lastColumn="0" w:oddVBand="0" w:evenVBand="0" w:oddHBand="1" w:evenHBand="0" w:firstRowFirstColumn="0" w:firstRowLastColumn="0" w:lastRowFirstColumn="0" w:lastRowLastColumn="0"/>
              <w:rPr>
                <w:rFonts w:ascii="Calibri" w:hAnsi="Calibri"/>
                <w:sz w:val="20"/>
                <w:szCs w:val="22"/>
              </w:rPr>
            </w:pPr>
          </w:p>
        </w:tc>
      </w:tr>
    </w:tbl>
    <w:p w:rsidR="00D84F04" w:rsidRDefault="001248E6">
      <w:pPr>
        <w:rPr>
          <w:b/>
        </w:rPr>
      </w:pPr>
      <w:r>
        <w:rPr>
          <w:b/>
        </w:rPr>
        <w:br w:type="page"/>
      </w:r>
    </w:p>
    <w:p w:rsidR="00D84F04" w:rsidRDefault="001248E6">
      <w:pPr>
        <w:tabs>
          <w:tab w:val="left" w:pos="2257"/>
        </w:tabs>
        <w:spacing w:after="0" w:line="259" w:lineRule="auto"/>
        <w:jc w:val="center"/>
        <w:rPr>
          <w:b/>
        </w:rPr>
      </w:pPr>
      <w:r>
        <w:rPr>
          <w:b/>
        </w:rPr>
        <w:lastRenderedPageBreak/>
        <w:t>Part B</w:t>
      </w:r>
    </w:p>
    <w:p w:rsidR="00D84F04" w:rsidRDefault="00D84F04">
      <w:pPr>
        <w:tabs>
          <w:tab w:val="left" w:pos="2257"/>
        </w:tabs>
        <w:spacing w:after="0" w:line="259" w:lineRule="auto"/>
        <w:jc w:val="center"/>
        <w:rPr>
          <w:b/>
        </w:rPr>
      </w:pPr>
    </w:p>
    <w:p w:rsidR="00D84F04" w:rsidRDefault="001248E6">
      <w:pPr>
        <w:tabs>
          <w:tab w:val="left" w:pos="2257"/>
        </w:tabs>
        <w:spacing w:after="0" w:line="259" w:lineRule="auto"/>
        <w:jc w:val="center"/>
        <w:rPr>
          <w:b/>
        </w:rPr>
      </w:pPr>
      <w:r>
        <w:rPr>
          <w:b/>
        </w:rPr>
        <w:t>Call-Off Schedules</w:t>
      </w:r>
    </w:p>
    <w:p w:rsidR="00D84F04" w:rsidRDefault="00D84F04">
      <w:pPr>
        <w:tabs>
          <w:tab w:val="left" w:pos="2257"/>
        </w:tabs>
        <w:spacing w:after="0" w:line="259" w:lineRule="auto"/>
        <w:rPr>
          <w:b/>
        </w:rPr>
      </w:pPr>
    </w:p>
    <w:p w:rsidR="00D84F04" w:rsidRDefault="001248E6">
      <w:pPr>
        <w:tabs>
          <w:tab w:val="left" w:pos="2257"/>
        </w:tabs>
        <w:spacing w:after="0" w:line="259" w:lineRule="auto"/>
        <w:rPr>
          <w:b/>
          <w:i/>
        </w:rPr>
      </w:pPr>
      <w:r>
        <w:rPr>
          <w:b/>
          <w:highlight w:val="yellow"/>
        </w:rPr>
        <w:t xml:space="preserve">[Insert Schedules Joint Schedule 1 – Joint Schedule 5 [and Joint Schedule 6 and Joint Schedule 7] and </w:t>
      </w:r>
      <w:r>
        <w:rPr>
          <w:rStyle w:val="Emphasis"/>
          <w:b/>
          <w:i w:val="0"/>
        </w:rPr>
        <w:t xml:space="preserve">Call-Off Schedule </w:t>
      </w:r>
      <w:r>
        <w:rPr>
          <w:b/>
          <w:highlight w:val="yellow"/>
        </w:rPr>
        <w:t xml:space="preserve">1 - </w:t>
      </w:r>
      <w:r>
        <w:rPr>
          <w:rStyle w:val="Emphasis"/>
          <w:b/>
          <w:i w:val="0"/>
        </w:rPr>
        <w:t xml:space="preserve">Call-Off Schedule </w:t>
      </w:r>
      <w:r>
        <w:rPr>
          <w:b/>
          <w:highlight w:val="yellow"/>
        </w:rPr>
        <w:t xml:space="preserve">3 [and </w:t>
      </w:r>
      <w:r>
        <w:rPr>
          <w:rStyle w:val="Emphasis"/>
          <w:b/>
          <w:i w:val="0"/>
        </w:rPr>
        <w:t xml:space="preserve">Call-Off Schedule </w:t>
      </w:r>
      <w:r>
        <w:rPr>
          <w:b/>
          <w:highlight w:val="yellow"/>
        </w:rPr>
        <w:t xml:space="preserve">4 - </w:t>
      </w:r>
      <w:r>
        <w:rPr>
          <w:rStyle w:val="Emphasis"/>
          <w:b/>
          <w:i w:val="0"/>
        </w:rPr>
        <w:t>Call-Off Schedule</w:t>
      </w:r>
      <w:r>
        <w:rPr>
          <w:rStyle w:val="Emphasis"/>
          <w:i w:val="0"/>
        </w:rPr>
        <w:t xml:space="preserve"> </w:t>
      </w:r>
      <w:r>
        <w:rPr>
          <w:b/>
          <w:highlight w:val="yellow"/>
        </w:rPr>
        <w:t xml:space="preserve">20] where incorporated in </w:t>
      </w:r>
      <w:commentRangeStart w:id="264"/>
      <w:r>
        <w:rPr>
          <w:b/>
          <w:highlight w:val="yellow"/>
        </w:rPr>
        <w:t xml:space="preserve">the Framework </w:t>
      </w:r>
      <w:del w:id="265" w:author="Author" w:date="2017-11-15T11:25:00Z">
        <w:r>
          <w:rPr>
            <w:b/>
            <w:highlight w:val="yellow"/>
          </w:rPr>
          <w:delText xml:space="preserve">Contract </w:delText>
        </w:r>
      </w:del>
      <w:ins w:id="266" w:author="Author" w:date="2017-11-15T11:25:00Z">
        <w:r>
          <w:rPr>
            <w:b/>
            <w:highlight w:val="yellow"/>
          </w:rPr>
          <w:t>Award Form</w:t>
        </w:r>
      </w:ins>
      <w:del w:id="267" w:author="Author" w:date="2017-11-15T11:25:00Z">
        <w:r>
          <w:rPr>
            <w:b/>
            <w:highlight w:val="yellow"/>
          </w:rPr>
          <w:delText>Data</w:delText>
        </w:r>
      </w:del>
      <w:r>
        <w:rPr>
          <w:b/>
          <w:highlight w:val="yellow"/>
        </w:rPr>
        <w:t>]</w:t>
      </w:r>
    </w:p>
    <w:p w:rsidR="00D84F04" w:rsidRDefault="00D84F04">
      <w:pPr>
        <w:tabs>
          <w:tab w:val="left" w:pos="2257"/>
        </w:tabs>
        <w:spacing w:after="0" w:line="259" w:lineRule="auto"/>
        <w:rPr>
          <w:b/>
          <w:i/>
        </w:rPr>
      </w:pPr>
    </w:p>
    <w:commentRangeEnd w:id="264"/>
    <w:p w:rsidR="00D84F04" w:rsidRDefault="001248E6">
      <w:pPr>
        <w:tabs>
          <w:tab w:val="left" w:pos="2257"/>
        </w:tabs>
        <w:spacing w:after="0" w:line="259" w:lineRule="auto"/>
      </w:pPr>
      <w:r>
        <w:rPr>
          <w:rStyle w:val="CommentReference"/>
        </w:rPr>
        <w:commentReference w:id="264"/>
      </w:r>
    </w:p>
    <w:p w:rsidR="00D84F04" w:rsidRDefault="00D84F04">
      <w:pPr>
        <w:tabs>
          <w:tab w:val="left" w:pos="2257"/>
        </w:tabs>
        <w:spacing w:after="0" w:line="259" w:lineRule="auto"/>
      </w:pPr>
    </w:p>
    <w:p w:rsidR="00D84F04" w:rsidRDefault="00D84F04">
      <w:pPr>
        <w:tabs>
          <w:tab w:val="left" w:pos="2257"/>
        </w:tabs>
        <w:spacing w:after="0" w:line="259" w:lineRule="auto"/>
      </w:pPr>
    </w:p>
    <w:p w:rsidR="00D84F04" w:rsidRDefault="00D84F04">
      <w:pPr>
        <w:tabs>
          <w:tab w:val="left" w:pos="2257"/>
        </w:tabs>
        <w:spacing w:after="0" w:line="259" w:lineRule="auto"/>
      </w:pPr>
    </w:p>
    <w:sectPr w:rsidR="00D84F04">
      <w:headerReference w:type="default" r:id="rId10"/>
      <w:footerReference w:type="default" r:id="rId11"/>
      <w:pgSz w:w="11906" w:h="16838"/>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Author" w:date="2017-11-15T23:11:00Z" w:initials="A">
    <w:p w:rsidR="00D84F04" w:rsidRDefault="001248E6">
      <w:pPr>
        <w:pStyle w:val="CommentText"/>
        <w:rPr>
          <w:strike/>
        </w:rPr>
      </w:pPr>
      <w:r>
        <w:rPr>
          <w:rStyle w:val="CommentReference"/>
        </w:rPr>
        <w:annotationRef/>
      </w:r>
      <w:r>
        <w:rPr>
          <w:strike/>
        </w:rPr>
        <w:t xml:space="preserve">Note </w:t>
      </w:r>
      <w:r>
        <w:rPr>
          <w:strike/>
        </w:rPr>
        <w:t>may need to be amended to reflect clustering.  See comments on clustering schedule</w:t>
      </w:r>
    </w:p>
  </w:comment>
  <w:comment w:id="18" w:author="Author" w:date="2017-11-15T23:11:00Z" w:initials="A">
    <w:p w:rsidR="00D84F04" w:rsidRDefault="001248E6">
      <w:pPr>
        <w:pStyle w:val="CommentText"/>
        <w:rPr>
          <w:strike/>
        </w:rPr>
      </w:pPr>
      <w:r>
        <w:rPr>
          <w:rStyle w:val="CommentReference"/>
          <w:strike/>
        </w:rPr>
        <w:annotationRef/>
      </w:r>
      <w:r>
        <w:rPr>
          <w:strike/>
        </w:rPr>
        <w:t>CCS to confirm terminology</w:t>
      </w:r>
    </w:p>
  </w:comment>
  <w:comment w:id="16" w:author="Author" w:date="2017-11-15T23:11:00Z" w:initials="A">
    <w:p w:rsidR="00D84F04" w:rsidRDefault="001248E6">
      <w:pPr>
        <w:pStyle w:val="CommentText"/>
        <w:rPr>
          <w:strike/>
        </w:rPr>
      </w:pPr>
      <w:r>
        <w:rPr>
          <w:rStyle w:val="CommentReference"/>
          <w:strike/>
        </w:rPr>
        <w:annotationRef/>
      </w:r>
      <w:r>
        <w:rPr>
          <w:strike/>
        </w:rPr>
        <w:t>Note that this may need to be adjusted depending on which clustering option is selected - lets discuss the clustering schedule and we can then a</w:t>
      </w:r>
      <w:r>
        <w:rPr>
          <w:strike/>
        </w:rPr>
        <w:t>djust this wording as necessary.</w:t>
      </w:r>
    </w:p>
  </w:comment>
  <w:comment w:id="17" w:author="Author" w:date="2017-11-15T23:11:00Z" w:initials="A">
    <w:p w:rsidR="00D84F04" w:rsidRDefault="001248E6">
      <w:pPr>
        <w:pStyle w:val="CommentText"/>
      </w:pPr>
      <w:r>
        <w:rPr>
          <w:rStyle w:val="CommentReference"/>
        </w:rPr>
        <w:annotationRef/>
      </w:r>
      <w:r>
        <w:t>Consider whether this should be inserted below where Clustering Schedule is selected as being applicable</w:t>
      </w:r>
    </w:p>
  </w:comment>
  <w:comment w:id="23" w:author="Author" w:date="2017-11-15T23:11:00Z" w:initials="A">
    <w:p w:rsidR="00D84F04" w:rsidRDefault="001248E6">
      <w:pPr>
        <w:pStyle w:val="CommentText"/>
      </w:pPr>
      <w:r>
        <w:rPr>
          <w:rStyle w:val="CommentReference"/>
        </w:rPr>
        <w:annotationRef/>
      </w:r>
      <w:r>
        <w:t>Presumably it is possible that these may not apply to some Call-Offs?  Consider applicability of each of the followi</w:t>
      </w:r>
      <w:r>
        <w:t>ng as well - potentially remove yellow where possible</w:t>
      </w:r>
    </w:p>
  </w:comment>
  <w:comment w:id="33" w:author="Author" w:date="2017-11-15T23:11:00Z" w:initials="A">
    <w:p w:rsidR="00D84F04" w:rsidRDefault="001248E6">
      <w:pPr>
        <w:pStyle w:val="CommentText"/>
      </w:pPr>
      <w:r>
        <w:rPr>
          <w:rStyle w:val="CommentReference"/>
        </w:rPr>
        <w:annotationRef/>
      </w:r>
      <w:r>
        <w:rPr>
          <w:highlight w:val="yellow"/>
        </w:rPr>
        <w:t>NOTE FROM STEVE TO PETER:</w:t>
      </w:r>
      <w:r>
        <w:t xml:space="preserve"> Won't cover other places where Supplier terms may be located (</w:t>
      </w:r>
      <w:proofErr w:type="spellStart"/>
      <w:r>
        <w:t>eg</w:t>
      </w:r>
      <w:proofErr w:type="spellEnd"/>
      <w:r>
        <w:t xml:space="preserve"> invoices).  Broaden this provision to refer to any provisions the Supplier prefers? </w:t>
      </w:r>
    </w:p>
  </w:comment>
  <w:comment w:id="37" w:author="Author" w:date="2017-11-15T23:11:00Z" w:initials="A">
    <w:p w:rsidR="00D84F04" w:rsidRDefault="001248E6">
      <w:pPr>
        <w:pStyle w:val="CommentText"/>
      </w:pPr>
      <w:r>
        <w:rPr>
          <w:rStyle w:val="CommentReference"/>
        </w:rPr>
        <w:annotationRef/>
      </w:r>
      <w:r>
        <w:t>Comment from DLAP to CCS</w:t>
      </w:r>
      <w:r>
        <w:t xml:space="preserve">: do you want to add a special term about 'risk register' here as per your comment on your mark-up version of C12 (now C11) Contract Management: </w:t>
      </w:r>
    </w:p>
    <w:p w:rsidR="00D84F04" w:rsidRDefault="00D84F04">
      <w:pPr>
        <w:pStyle w:val="CommentText"/>
      </w:pPr>
    </w:p>
    <w:p w:rsidR="00D84F04" w:rsidRDefault="001248E6">
      <w:pPr>
        <w:pStyle w:val="CommentText"/>
      </w:pPr>
      <w:r>
        <w:rPr>
          <w:rFonts w:ascii="Franklin Gothic Book" w:eastAsia="Times New Roman" w:hAnsi="Franklin Gothic Book"/>
          <w:i/>
          <w:lang w:val="en-US"/>
        </w:rPr>
        <w:t>CCS comment on 07/11/17 Include section for risk register on order form</w:t>
      </w:r>
    </w:p>
  </w:comment>
  <w:comment w:id="38" w:author="Author" w:date="2017-11-15T23:11:00Z" w:initials="A">
    <w:p w:rsidR="00D84F04" w:rsidRDefault="001248E6">
      <w:pPr>
        <w:pStyle w:val="CommentText"/>
      </w:pPr>
      <w:r>
        <w:rPr>
          <w:rStyle w:val="CommentReference"/>
        </w:rPr>
        <w:annotationRef/>
      </w:r>
      <w:r>
        <w:t>CCS comment as at 14/11/2017: Can we</w:t>
      </w:r>
      <w:r>
        <w:t xml:space="preserve"> have as an option/suggestion for customers who wish to use.</w:t>
      </w:r>
    </w:p>
  </w:comment>
  <w:comment w:id="60" w:author="Author" w:date="2017-11-15T23:11:00Z" w:initials="A">
    <w:p w:rsidR="00D84F04" w:rsidRDefault="001248E6">
      <w:pPr>
        <w:pStyle w:val="CommentText"/>
      </w:pPr>
      <w:r>
        <w:rPr>
          <w:rStyle w:val="CommentReference"/>
        </w:rPr>
        <w:annotationRef/>
      </w:r>
      <w:r>
        <w:t xml:space="preserve">This is intended to be the Service Basket mechanism.  It seems to be an offshoot to the description of the Deliverables which are to be provided.  Does this provide enough of a hook for this to </w:t>
      </w:r>
      <w:r>
        <w:t>be further detailed at call off level?</w:t>
      </w:r>
    </w:p>
  </w:comment>
  <w:comment w:id="101" w:author="Author" w:date="2017-11-15T23:11:00Z" w:initials="A">
    <w:p w:rsidR="00D84F04" w:rsidRDefault="001248E6">
      <w:pPr>
        <w:pStyle w:val="CommentText"/>
      </w:pPr>
      <w:r>
        <w:rPr>
          <w:rStyle w:val="CommentReference"/>
        </w:rPr>
        <w:annotationRef/>
      </w:r>
      <w:r>
        <w:t>This is intended to provide for the Volume Flex mechanism.  Does this reflect what is required?  Are there any additional details that we should include?</w:t>
      </w:r>
    </w:p>
  </w:comment>
  <w:comment w:id="116" w:author="Author" w:date="2017-11-15T23:11:00Z" w:initials="A">
    <w:p w:rsidR="00D84F04" w:rsidRDefault="001248E6">
      <w:pPr>
        <w:pStyle w:val="CommentText"/>
      </w:pPr>
      <w:r>
        <w:rPr>
          <w:rStyle w:val="CommentReference"/>
        </w:rPr>
        <w:annotationRef/>
      </w:r>
      <w:r>
        <w:t>Once F3 is closer to completion then this may need to be upda</w:t>
      </w:r>
      <w:r>
        <w:t>ted</w:t>
      </w:r>
    </w:p>
  </w:comment>
  <w:comment w:id="134" w:author="Author" w:date="2017-11-16T02:30:00Z" w:initials="A">
    <w:p w:rsidR="00D84F04" w:rsidRDefault="001248E6">
      <w:pPr>
        <w:pStyle w:val="CommentText"/>
      </w:pPr>
      <w:r>
        <w:rPr>
          <w:rStyle w:val="CommentReference"/>
        </w:rPr>
        <w:annotationRef/>
      </w:r>
      <w:r>
        <w:t>Please refer to comments in Schedule C21 in respect of particular cells of the pricing matrix</w:t>
      </w:r>
    </w:p>
  </w:comment>
  <w:comment w:id="140" w:author="Author" w:date="2017-11-16T02:30:00Z" w:initials="A">
    <w:p w:rsidR="00D84F04" w:rsidRDefault="001248E6">
      <w:pPr>
        <w:pStyle w:val="CommentText"/>
      </w:pPr>
      <w:r>
        <w:rPr>
          <w:rStyle w:val="CommentReference"/>
        </w:rPr>
        <w:annotationRef/>
      </w:r>
      <w:r>
        <w:t>Please refer to comments in Schedule C21 and F3 re indexation</w:t>
      </w:r>
    </w:p>
  </w:comment>
  <w:comment w:id="160" w:author="Author" w:date="2017-11-16T14:25:00Z" w:initials="A">
    <w:p w:rsidR="001248E6" w:rsidRDefault="001248E6">
      <w:pPr>
        <w:pStyle w:val="CommentText"/>
      </w:pPr>
      <w:r>
        <w:rPr>
          <w:rStyle w:val="CommentReference"/>
        </w:rPr>
        <w:annotationRef/>
      </w:r>
      <w:r>
        <w:t xml:space="preserve">For DLAP: are we referring to clause in the core terms or a paragraph in a schedule? </w:t>
      </w:r>
      <w:r>
        <w:t>AB</w:t>
      </w:r>
      <w:bookmarkStart w:id="161" w:name="_GoBack"/>
      <w:bookmarkEnd w:id="161"/>
    </w:p>
  </w:comment>
  <w:comment w:id="193" w:author="Author" w:date="2017-11-16T14:22:00Z" w:initials="A">
    <w:p w:rsidR="001248E6" w:rsidRDefault="001248E6">
      <w:pPr>
        <w:pStyle w:val="CommentText"/>
      </w:pPr>
      <w:r>
        <w:rPr>
          <w:rStyle w:val="CommentReference"/>
        </w:rPr>
        <w:annotationRef/>
      </w:r>
      <w:r>
        <w:t>For DLAP: does this refer to Clause 10 of the core terms (ending the contract)? AB</w:t>
      </w:r>
    </w:p>
  </w:comment>
  <w:comment w:id="264" w:author="Author" w:date="2017-11-15T23:11:00Z" w:initials="A">
    <w:p w:rsidR="00D84F04" w:rsidRDefault="001248E6">
      <w:pPr>
        <w:pStyle w:val="CommentText"/>
        <w:rPr>
          <w:strike/>
        </w:rPr>
      </w:pPr>
      <w:r>
        <w:rPr>
          <w:rStyle w:val="CommentReference"/>
        </w:rPr>
        <w:annotationRef/>
      </w:r>
      <w:r>
        <w:rPr>
          <w:strike/>
        </w:rPr>
        <w:t xml:space="preserve">AB Policy: Is this the Framework Data Sheet? </w:t>
      </w:r>
      <w:proofErr w:type="gramStart"/>
      <w:r>
        <w:rPr>
          <w:strike/>
        </w:rPr>
        <w:t>its</w:t>
      </w:r>
      <w:proofErr w:type="gramEnd"/>
      <w:r>
        <w:rPr>
          <w:strike/>
        </w:rPr>
        <w:t xml:space="preserve"> now renamed Framework Award Form</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F04" w:rsidRDefault="001248E6">
      <w:pPr>
        <w:spacing w:after="0" w:line="240" w:lineRule="auto"/>
      </w:pPr>
      <w:r>
        <w:separator/>
      </w:r>
    </w:p>
  </w:endnote>
  <w:endnote w:type="continuationSeparator" w:id="0">
    <w:p w:rsidR="00D84F04" w:rsidRDefault="00124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TZhongsong">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Calibri-BoldItalic">
    <w:altName w:val="Calibri Bold Italic"/>
    <w:panose1 w:val="00000000000000000000"/>
    <w:charset w:val="00"/>
    <w:family w:val="swiss"/>
    <w:notTrueType/>
    <w:pitch w:val="default"/>
    <w:sig w:usb0="00000003" w:usb1="00000000" w:usb2="00000000" w:usb3="00000000" w:csb0="00000001" w:csb1="00000000"/>
  </w:font>
  <w:font w:name="Franklin Gothic Book">
    <w:panose1 w:val="020B05030201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F04" w:rsidRDefault="00D84F04">
    <w:pPr>
      <w:tabs>
        <w:tab w:val="center" w:pos="4513"/>
        <w:tab w:val="right" w:pos="9026"/>
      </w:tabs>
      <w:overflowPunct w:val="0"/>
      <w:autoSpaceDE w:val="0"/>
      <w:autoSpaceDN w:val="0"/>
      <w:adjustRightInd w:val="0"/>
      <w:spacing w:after="0"/>
      <w:jc w:val="both"/>
    </w:pPr>
  </w:p>
  <w:p w:rsidR="00D84F04" w:rsidRDefault="001248E6">
    <w:pPr>
      <w:tabs>
        <w:tab w:val="center" w:pos="4513"/>
        <w:tab w:val="right" w:pos="9026"/>
      </w:tabs>
      <w:overflowPunct w:val="0"/>
      <w:autoSpaceDE w:val="0"/>
      <w:autoSpaceDN w:val="0"/>
      <w:adjustRightInd w:val="0"/>
      <w:spacing w:after="0" w:line="240" w:lineRule="auto"/>
      <w:jc w:val="both"/>
    </w:pPr>
    <w:r>
      <w:t>Ref: RM</w:t>
    </w:r>
    <w:del w:id="268" w:author="Author" w:date="2017-11-15T17:22:00Z">
      <w:r>
        <w:delText xml:space="preserve"> </w:delText>
      </w:r>
      <w:r>
        <w:rPr>
          <w:highlight w:val="yellow"/>
        </w:rPr>
        <w:delText>[ ]</w:delText>
      </w:r>
    </w:del>
    <w:ins w:id="269" w:author="Author" w:date="2017-11-15T17:22:00Z">
      <w:r>
        <w:t>3830</w:t>
      </w:r>
    </w:ins>
    <w:r>
      <w:rPr>
        <w:rFonts w:eastAsia="Times New Roman" w:cs="Arial"/>
      </w:rPr>
      <w:t xml:space="preserve"> </w:t>
    </w:r>
  </w:p>
  <w:p w:rsidR="00D84F04" w:rsidRDefault="001248E6">
    <w:pPr>
      <w:overflowPunct w:val="0"/>
      <w:autoSpaceDE w:val="0"/>
      <w:autoSpaceDN w:val="0"/>
      <w:adjustRightInd w:val="0"/>
      <w:spacing w:after="0" w:line="240" w:lineRule="auto"/>
      <w:jc w:val="both"/>
      <w:rPr>
        <w:rFonts w:eastAsia="Times New Roman" w:cs="Arial"/>
      </w:rPr>
    </w:pPr>
    <w:r>
      <w:rPr>
        <w:rFonts w:eastAsia="Times New Roman" w:cs="Arial"/>
      </w:rPr>
      <w:t>FM Project Version: 1.</w:t>
    </w:r>
    <w:ins w:id="270" w:author="Author" w:date="2017-11-14T11:38:00Z">
      <w:r>
        <w:rPr>
          <w:rFonts w:eastAsia="Times New Roman" w:cs="Arial"/>
        </w:rPr>
        <w:t>3</w:t>
      </w:r>
    </w:ins>
    <w:del w:id="271" w:author="Author" w:date="2017-11-14T11:38:00Z">
      <w:r>
        <w:rPr>
          <w:rFonts w:eastAsia="Times New Roman" w:cs="Arial"/>
        </w:rPr>
        <w:delText>1</w:delText>
      </w:r>
    </w:del>
    <w:r>
      <w:rPr>
        <w:rFonts w:eastAsia="Times New Roman" w:cs="Arial"/>
      </w:rPr>
      <w:t xml:space="preserve"> </w:t>
    </w:r>
    <w:r>
      <w:rPr>
        <w:rFonts w:eastAsia="Times New Roman" w:cs="Arial"/>
      </w:rPr>
      <w:tab/>
    </w:r>
    <w:r>
      <w:rPr>
        <w:rFonts w:eastAsia="Times New Roman" w:cs="Arial"/>
      </w:rPr>
      <w:tab/>
    </w:r>
    <w:r>
      <w:rPr>
        <w:rFonts w:eastAsia="Times New Roman" w:cs="Arial"/>
      </w:rPr>
      <w:tab/>
    </w:r>
    <w:r>
      <w:rPr>
        <w:rFonts w:eastAsia="Times New Roman" w:cs="Arial"/>
      </w:rPr>
      <w:tab/>
    </w:r>
    <w:del w:id="272" w:author="Author" w:date="2017-11-15T17:22:00Z">
      <w:r>
        <w:rPr>
          <w:rFonts w:eastAsia="Times New Roman" w:cs="Arial"/>
        </w:rPr>
        <w:delText xml:space="preserve">Project Owner: </w:delText>
      </w:r>
      <w:r>
        <w:rPr>
          <w:rFonts w:eastAsia="Times New Roman" w:cs="Arial"/>
          <w:highlight w:val="yellow"/>
        </w:rPr>
        <w:delText>&lt;Name&gt; &lt;Department&gt;</w:delText>
      </w:r>
    </w:del>
    <w:bookmarkStart w:id="273" w:name="LASTCURSORPOSITION"/>
    <w:bookmarkEnd w:id="273"/>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F04" w:rsidRDefault="001248E6">
      <w:pPr>
        <w:spacing w:after="0" w:line="240" w:lineRule="auto"/>
      </w:pPr>
      <w:r>
        <w:separator/>
      </w:r>
    </w:p>
  </w:footnote>
  <w:footnote w:type="continuationSeparator" w:id="0">
    <w:p w:rsidR="00D84F04" w:rsidRDefault="001248E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F04" w:rsidRDefault="001248E6">
    <w:pPr>
      <w:pStyle w:val="Header"/>
    </w:pPr>
    <w:r>
      <w:rPr>
        <w:b/>
      </w:rPr>
      <w:t>Framework Schedule 6 (Order Form and Call-Off Schedules Template</w:t>
    </w:r>
    <w:r>
      <w:rPr>
        <w:rStyle w:val="Emphasis"/>
        <w:noProof/>
        <w:lang w:val="en-US"/>
      </w:rPr>
      <w:drawing>
        <wp:anchor distT="0" distB="0" distL="114300" distR="114300" simplePos="0" relativeHeight="251659264" behindDoc="0" locked="0" layoutInCell="1" allowOverlap="1">
          <wp:simplePos x="0" y="0"/>
          <wp:positionH relativeFrom="column">
            <wp:posOffset>5562510</wp:posOffset>
          </wp:positionH>
          <wp:positionV relativeFrom="paragraph">
            <wp:posOffset>-166007</wp:posOffset>
          </wp:positionV>
          <wp:extent cx="849085" cy="685627"/>
          <wp:effectExtent l="0" t="0" r="8255" b="635"/>
          <wp:wrapNone/>
          <wp:docPr id="1" name="Picture 1" descr="Crown Commercial Servi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9085" cy="685627"/>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b/>
      </w:rPr>
      <w:t>)</w:t>
    </w:r>
  </w:p>
  <w:p w:rsidR="00D84F04" w:rsidRDefault="001248E6">
    <w:pPr>
      <w:pStyle w:val="Header"/>
    </w:pPr>
    <w:r>
      <w:t>Crown Copyright</w:t>
    </w:r>
    <w:r>
      <w:rPr>
        <w:rFonts w:ascii="Arial" w:hAnsi="Arial"/>
        <w:color w:val="000000"/>
        <w:sz w:val="16"/>
        <w:szCs w:val="16"/>
        <w:lang w:eastAsia="en-GB"/>
      </w:rPr>
      <w:t xml:space="preserve"> </w:t>
    </w:r>
    <w:r>
      <w:rPr>
        <w:rFonts w:asciiTheme="minorHAnsi" w:hAnsiTheme="minorHAnsi"/>
        <w:color w:val="000000"/>
        <w:szCs w:val="16"/>
        <w:lang w:eastAsia="en-GB"/>
      </w:rPr>
      <w:t>2017</w:t>
    </w:r>
  </w:p>
  <w:p w:rsidR="00D84F04" w:rsidRDefault="00D84F0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45339"/>
    <w:multiLevelType w:val="hybridMultilevel"/>
    <w:tmpl w:val="D576C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FF2D9A"/>
    <w:multiLevelType w:val="hybridMultilevel"/>
    <w:tmpl w:val="094029B8"/>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BFB4046"/>
    <w:multiLevelType w:val="hybridMultilevel"/>
    <w:tmpl w:val="04E4E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F5D61CC"/>
    <w:multiLevelType w:val="hybridMultilevel"/>
    <w:tmpl w:val="3A44B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723036E"/>
    <w:multiLevelType w:val="multilevel"/>
    <w:tmpl w:val="F7F64762"/>
    <w:lvl w:ilvl="0">
      <w:start w:val="1"/>
      <w:numFmt w:val="decimal"/>
      <w:lvlRestart w:val="0"/>
      <w:lvlText w:val="%1."/>
      <w:lvlJc w:val="left"/>
      <w:pPr>
        <w:tabs>
          <w:tab w:val="num" w:pos="720"/>
        </w:tabs>
        <w:ind w:left="720" w:hanging="72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bullet"/>
      <w:lvlText w:val=""/>
      <w:lvlJc w:val="left"/>
      <w:pPr>
        <w:tabs>
          <w:tab w:val="num" w:pos="720"/>
        </w:tabs>
        <w:ind w:left="720" w:hanging="720"/>
      </w:pPr>
      <w:rPr>
        <w:rFonts w:ascii="Symbol" w:hAnsi="Symbol" w:hint="default"/>
        <w:b w:val="0"/>
        <w:i w:val="0"/>
        <w:caps w:val="0"/>
        <w:effect w:val="none"/>
      </w:rPr>
    </w:lvl>
    <w:lvl w:ilvl="2">
      <w:start w:val="1"/>
      <w:numFmt w:val="decimal"/>
      <w:lvlText w:val="%1.%2.%3"/>
      <w:lvlJc w:val="left"/>
      <w:pPr>
        <w:tabs>
          <w:tab w:val="num" w:pos="1800"/>
        </w:tabs>
        <w:ind w:left="1800" w:hanging="1080"/>
      </w:pPr>
      <w:rPr>
        <w:rFonts w:hint="default"/>
        <w:b w:val="0"/>
        <w:caps w:val="0"/>
        <w:effect w:val="none"/>
      </w:rPr>
    </w:lvl>
    <w:lvl w:ilvl="3">
      <w:start w:val="1"/>
      <w:numFmt w:val="decimal"/>
      <w:lvlText w:val="%1.%2.%3.%4"/>
      <w:lvlJc w:val="left"/>
      <w:pPr>
        <w:tabs>
          <w:tab w:val="num" w:pos="2880"/>
        </w:tabs>
        <w:ind w:left="2880" w:hanging="1080"/>
      </w:pPr>
      <w:rPr>
        <w:rFonts w:hint="default"/>
        <w:b w:val="0"/>
        <w:caps w:val="0"/>
        <w:effect w:val="none"/>
      </w:rPr>
    </w:lvl>
    <w:lvl w:ilvl="4">
      <w:start w:val="1"/>
      <w:numFmt w:val="lowerLetter"/>
      <w:lvlText w:val="(%5)"/>
      <w:lvlJc w:val="left"/>
      <w:pPr>
        <w:tabs>
          <w:tab w:val="num" w:pos="3600"/>
        </w:tabs>
        <w:ind w:left="3600" w:hanging="720"/>
      </w:pPr>
      <w:rPr>
        <w:rFonts w:hint="default"/>
        <w:caps w:val="0"/>
        <w:effect w:val="none"/>
      </w:rPr>
    </w:lvl>
    <w:lvl w:ilvl="5">
      <w:start w:val="1"/>
      <w:numFmt w:val="lowerRoman"/>
      <w:lvlText w:val="(%6)"/>
      <w:lvlJc w:val="left"/>
      <w:pPr>
        <w:tabs>
          <w:tab w:val="num" w:pos="4320"/>
        </w:tabs>
        <w:ind w:left="4320" w:hanging="720"/>
      </w:pPr>
      <w:rPr>
        <w:rFonts w:hint="default"/>
        <w:caps w:val="0"/>
        <w:effect w:val="none"/>
      </w:rPr>
    </w:lvl>
    <w:lvl w:ilvl="6">
      <w:start w:val="1"/>
      <w:numFmt w:val="decimal"/>
      <w:lvlText w:val="(%7)"/>
      <w:lvlJc w:val="left"/>
      <w:pPr>
        <w:tabs>
          <w:tab w:val="num" w:pos="5040"/>
        </w:tabs>
        <w:ind w:left="5040" w:hanging="720"/>
      </w:pPr>
      <w:rPr>
        <w:rFonts w:hint="default"/>
        <w:caps w:val="0"/>
        <w:effect w:val="none"/>
      </w:rPr>
    </w:lvl>
    <w:lvl w:ilvl="7">
      <w:start w:val="1"/>
      <w:numFmt w:val="none"/>
      <w:lvlText w:val=""/>
      <w:lvlJc w:val="left"/>
      <w:pPr>
        <w:tabs>
          <w:tab w:val="num" w:pos="5040"/>
        </w:tabs>
        <w:ind w:left="5040" w:hanging="720"/>
      </w:pPr>
      <w:rPr>
        <w:rFonts w:hint="default"/>
        <w:caps w:val="0"/>
        <w:effect w:val="none"/>
      </w:rPr>
    </w:lvl>
    <w:lvl w:ilvl="8">
      <w:start w:val="1"/>
      <w:numFmt w:val="none"/>
      <w:lvlText w:val=""/>
      <w:lvlJc w:val="left"/>
      <w:pPr>
        <w:tabs>
          <w:tab w:val="num" w:pos="5040"/>
        </w:tabs>
        <w:ind w:left="5040" w:hanging="720"/>
      </w:pPr>
      <w:rPr>
        <w:rFonts w:hint="default"/>
        <w:caps w:val="0"/>
        <w:effect w:val="none"/>
      </w:rPr>
    </w:lvl>
  </w:abstractNum>
  <w:abstractNum w:abstractNumId="5">
    <w:nsid w:val="75504ECC"/>
    <w:multiLevelType w:val="hybridMultilevel"/>
    <w:tmpl w:val="63E4B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72936E4"/>
    <w:multiLevelType w:val="multilevel"/>
    <w:tmpl w:val="FCE6BE36"/>
    <w:lvl w:ilvl="0">
      <w:start w:val="1"/>
      <w:numFmt w:val="decimal"/>
      <w:pStyle w:val="GPSL1CLAUSEHEADING"/>
      <w:lvlText w:val="%1."/>
      <w:lvlJc w:val="left"/>
      <w:pPr>
        <w:ind w:left="502" w:hanging="360"/>
      </w:pPr>
      <w:rPr>
        <w:bCs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GPSL2numberedclause"/>
      <w:isLgl/>
      <w:lvlText w:val="%1.%2"/>
      <w:lvlJc w:val="left"/>
      <w:pPr>
        <w:ind w:left="502" w:hanging="360"/>
      </w:pPr>
      <w:rPr>
        <w:rFonts w:ascii="Calibri" w:hAnsi="Calibr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GPSL3numberedclause"/>
      <w:isLgl/>
      <w:lvlText w:val="%1.%2.%3"/>
      <w:lvlJc w:val="left"/>
      <w:pPr>
        <w:ind w:left="578"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GPSL4numberedclause"/>
      <w:lvlText w:val="(%4)"/>
      <w:lvlJc w:val="left"/>
      <w:pPr>
        <w:ind w:left="3130" w:hanging="720"/>
      </w:pPr>
      <w:rPr>
        <w:rFonts w:ascii="Calibri" w:hAnsi="Calibr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Roman"/>
      <w:pStyle w:val="GPSL5numberedclause"/>
      <w:lvlText w:val="(%5)"/>
      <w:lvlJc w:val="left"/>
      <w:pPr>
        <w:ind w:left="3207" w:hanging="108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upperLetter"/>
      <w:pStyle w:val="GPSL6numbered"/>
      <w:lvlText w:val="(%6)"/>
      <w:lvlJc w:val="left"/>
      <w:pPr>
        <w:ind w:left="1298" w:hanging="1080"/>
      </w:pPr>
      <w:rPr>
        <w:b w:val="0"/>
        <w:bCs w:val="0"/>
        <w:i w:val="0"/>
        <w:iCs w:val="0"/>
        <w:caps w:val="0"/>
        <w:smallCaps w:val="0"/>
        <w:strike w:val="0"/>
        <w:dstrike w:val="0"/>
        <w:noProof w:val="0"/>
        <w:vanish w:val="0"/>
        <w:color w:val="000000"/>
        <w:spacing w:val="0"/>
        <w:kern w:val="0"/>
        <w:position w:val="0"/>
        <w:u w:val="none"/>
        <w:vertAlign w:val="baseline"/>
        <w:em w:val="none"/>
      </w:rPr>
    </w:lvl>
    <w:lvl w:ilvl="6">
      <w:start w:val="1"/>
      <w:numFmt w:val="decimal"/>
      <w:isLgl/>
      <w:lvlText w:val="%1.%2.%3.%4.%5.%6.%7"/>
      <w:lvlJc w:val="left"/>
      <w:pPr>
        <w:ind w:left="1658" w:hanging="1440"/>
      </w:pPr>
      <w:rPr>
        <w:rFonts w:hint="default"/>
      </w:rPr>
    </w:lvl>
    <w:lvl w:ilvl="7">
      <w:start w:val="1"/>
      <w:numFmt w:val="decimal"/>
      <w:isLgl/>
      <w:lvlText w:val="%1.%2.%3.%4.%5.%6.%7.%8"/>
      <w:lvlJc w:val="left"/>
      <w:pPr>
        <w:ind w:left="1658" w:hanging="1440"/>
      </w:pPr>
      <w:rPr>
        <w:rFonts w:hint="default"/>
      </w:rPr>
    </w:lvl>
    <w:lvl w:ilvl="8">
      <w:start w:val="1"/>
      <w:numFmt w:val="decimal"/>
      <w:isLgl/>
      <w:lvlText w:val="%1.%2.%3.%4.%5.%6.%7.%8.%9"/>
      <w:lvlJc w:val="left"/>
      <w:pPr>
        <w:ind w:left="2018" w:hanging="1800"/>
      </w:pPr>
      <w:rPr>
        <w:rFonts w:hint="default"/>
      </w:rPr>
    </w:lvl>
  </w:abstractNum>
  <w:abstractNum w:abstractNumId="7">
    <w:nsid w:val="7BE4389A"/>
    <w:multiLevelType w:val="multilevel"/>
    <w:tmpl w:val="7B46BBD2"/>
    <w:lvl w:ilvl="0">
      <w:start w:val="1"/>
      <w:numFmt w:val="decimal"/>
      <w:pStyle w:val="GPSL1SCHEDULEHeading"/>
      <w:lvlText w:val="%1."/>
      <w:lvlJc w:val="left"/>
      <w:pPr>
        <w:ind w:left="360" w:hanging="360"/>
      </w:pPr>
      <w:rPr>
        <w:rFonts w:hint="default"/>
      </w:rPr>
    </w:lvl>
    <w:lvl w:ilvl="1">
      <w:start w:val="1"/>
      <w:numFmt w:val="decimal"/>
      <w:pStyle w:val="11table"/>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3"/>
  </w:num>
  <w:num w:numId="3">
    <w:abstractNumId w:val="5"/>
  </w:num>
  <w:num w:numId="4">
    <w:abstractNumId w:val="2"/>
  </w:num>
  <w:num w:numId="5">
    <w:abstractNumId w:val="1"/>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F04"/>
    <w:rsid w:val="001248E6"/>
    <w:rsid w:val="00D84F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Emphasis">
    <w:name w:val="Emphasis"/>
    <w:basedOn w:val="DefaultParagraphFont"/>
    <w:rPr>
      <w:i/>
      <w:iCs/>
    </w:rPr>
  </w:style>
  <w:style w:type="paragraph" w:customStyle="1" w:styleId="11table">
    <w:name w:val="1.1 table"/>
    <w:basedOn w:val="Normal"/>
    <w:link w:val="11tableChar"/>
    <w:qFormat/>
    <w:pPr>
      <w:numPr>
        <w:ilvl w:val="1"/>
        <w:numId w:val="1"/>
      </w:numPr>
      <w:adjustRightInd w:val="0"/>
      <w:spacing w:after="0" w:line="240" w:lineRule="auto"/>
    </w:pPr>
    <w:rPr>
      <w:rFonts w:eastAsia="STZhongsong"/>
      <w:b/>
      <w:lang w:eastAsia="zh-CN"/>
    </w:rPr>
  </w:style>
  <w:style w:type="character" w:customStyle="1" w:styleId="11tableChar">
    <w:name w:val="1.1 table Char"/>
    <w:link w:val="11table"/>
    <w:rPr>
      <w:rFonts w:ascii="Calibri" w:eastAsia="STZhongsong" w:hAnsi="Calibri" w:cs="Times New Roman"/>
      <w:b/>
      <w:lang w:eastAsia="zh-CN"/>
    </w:rPr>
  </w:style>
  <w:style w:type="paragraph" w:customStyle="1" w:styleId="MarginText">
    <w:name w:val="Margin Text"/>
    <w:basedOn w:val="Normal"/>
    <w:link w:val="MarginTextChar"/>
    <w:pPr>
      <w:keepNext/>
      <w:adjustRightInd w:val="0"/>
      <w:spacing w:before="240" w:after="120" w:line="240" w:lineRule="auto"/>
      <w:ind w:left="142"/>
      <w:jc w:val="both"/>
    </w:pPr>
    <w:rPr>
      <w:rFonts w:ascii="Arial" w:eastAsia="STZhongsong" w:hAnsi="Arial"/>
      <w:sz w:val="18"/>
      <w:szCs w:val="18"/>
      <w:lang w:eastAsia="zh-CN"/>
    </w:rPr>
  </w:style>
  <w:style w:type="character" w:customStyle="1" w:styleId="MarginTextChar">
    <w:name w:val="Margin Text Char"/>
    <w:link w:val="MarginText"/>
    <w:rPr>
      <w:rFonts w:ascii="Arial" w:eastAsia="STZhongsong" w:hAnsi="Arial" w:cs="Times New Roman"/>
      <w:sz w:val="18"/>
      <w:szCs w:val="18"/>
      <w:lang w:eastAsia="zh-CN"/>
    </w:rPr>
  </w:style>
  <w:style w:type="paragraph" w:styleId="ListParagraph">
    <w:name w:val="List Paragraph"/>
    <w:basedOn w:val="Normal"/>
    <w:qFormat/>
    <w:pPr>
      <w:ind w:left="720"/>
      <w:contextualSpacing/>
    </w:pPr>
  </w:style>
  <w:style w:type="paragraph" w:customStyle="1" w:styleId="GPSL2NumberedBoldHeading">
    <w:name w:val="GPS L2 Numbered Bold Heading"/>
    <w:basedOn w:val="Normal"/>
    <w:qFormat/>
    <w:pPr>
      <w:tabs>
        <w:tab w:val="left" w:pos="1134"/>
      </w:tabs>
      <w:autoSpaceDN w:val="0"/>
      <w:spacing w:before="120" w:after="120" w:line="240" w:lineRule="auto"/>
      <w:ind w:left="1494" w:hanging="218"/>
      <w:jc w:val="both"/>
    </w:pPr>
    <w:rPr>
      <w:rFonts w:eastAsia="Times New Roman" w:cs="Arial"/>
      <w:b/>
      <w:lang w:eastAsia="zh-CN"/>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Calibri" w:eastAsia="Calibri" w:hAnsi="Calibri" w:cs="Times New Roman"/>
      <w:b/>
      <w:bCs/>
      <w:sz w:val="20"/>
      <w:szCs w:val="20"/>
    </w:rPr>
  </w:style>
  <w:style w:type="paragraph" w:styleId="Revision">
    <w:name w:val="Revision"/>
    <w:hidden/>
    <w:uiPriority w:val="99"/>
    <w:semiHidden/>
    <w:pPr>
      <w:spacing w:after="0" w:line="240" w:lineRule="auto"/>
    </w:pPr>
    <w:rPr>
      <w:rFonts w:ascii="Calibri" w:eastAsia="Calibri" w:hAnsi="Calibri" w:cs="Times New Roman"/>
    </w:rPr>
  </w:style>
  <w:style w:type="table" w:styleId="TableGrid">
    <w:name w:val="Table Grid"/>
    <w:basedOn w:val="TableNormal"/>
    <w:uiPriority w:val="59"/>
    <w:pPr>
      <w:spacing w:after="0" w:line="240" w:lineRule="auto"/>
    </w:pPr>
    <w:rPr>
      <w:rFonts w:ascii="Calibri" w:eastAsia="Calibri" w:hAnsi="Calibri"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PSL1CLAUSEHEADING">
    <w:name w:val="GPS L1 CLAUSE HEADING"/>
    <w:basedOn w:val="Normal"/>
    <w:next w:val="Normal"/>
    <w:qFormat/>
    <w:pPr>
      <w:numPr>
        <w:numId w:val="6"/>
      </w:numPr>
      <w:tabs>
        <w:tab w:val="left" w:pos="0"/>
      </w:tabs>
      <w:adjustRightInd w:val="0"/>
      <w:spacing w:before="240" w:after="240" w:line="240" w:lineRule="auto"/>
      <w:jc w:val="both"/>
      <w:outlineLvl w:val="1"/>
    </w:pPr>
    <w:rPr>
      <w:rFonts w:ascii="Arial Bold" w:eastAsia="STZhongsong" w:hAnsi="Arial Bold" w:cs="Arial"/>
      <w:b/>
      <w:caps/>
      <w:lang w:eastAsia="zh-CN"/>
    </w:rPr>
  </w:style>
  <w:style w:type="paragraph" w:customStyle="1" w:styleId="GPSL2numberedclause">
    <w:name w:val="GPS L2 numbered clause"/>
    <w:basedOn w:val="Normal"/>
    <w:qFormat/>
    <w:pPr>
      <w:numPr>
        <w:ilvl w:val="1"/>
        <w:numId w:val="6"/>
      </w:numPr>
      <w:tabs>
        <w:tab w:val="left" w:pos="1134"/>
      </w:tabs>
      <w:adjustRightInd w:val="0"/>
      <w:spacing w:before="120" w:after="120" w:line="240" w:lineRule="auto"/>
      <w:jc w:val="both"/>
    </w:pPr>
    <w:rPr>
      <w:rFonts w:eastAsia="Times New Roman" w:cs="Arial"/>
      <w:lang w:eastAsia="zh-CN"/>
    </w:rPr>
  </w:style>
  <w:style w:type="paragraph" w:customStyle="1" w:styleId="GPSL3numberedclause">
    <w:name w:val="GPS L3 numbered clause"/>
    <w:basedOn w:val="GPSL2numberedclause"/>
    <w:link w:val="GPSL3numberedclauseChar"/>
    <w:qFormat/>
    <w:pPr>
      <w:numPr>
        <w:ilvl w:val="2"/>
      </w:numPr>
      <w:tabs>
        <w:tab w:val="clear" w:pos="1134"/>
        <w:tab w:val="left" w:pos="1985"/>
        <w:tab w:val="left" w:pos="2127"/>
      </w:tabs>
    </w:pPr>
  </w:style>
  <w:style w:type="paragraph" w:customStyle="1" w:styleId="GPSL4numberedclause">
    <w:name w:val="GPS L4 numbered clause"/>
    <w:basedOn w:val="GPSL3numberedclause"/>
    <w:qFormat/>
    <w:pPr>
      <w:numPr>
        <w:ilvl w:val="3"/>
      </w:numPr>
      <w:tabs>
        <w:tab w:val="clear" w:pos="2127"/>
        <w:tab w:val="num" w:pos="360"/>
      </w:tabs>
      <w:ind w:left="2835" w:hanging="708"/>
    </w:pPr>
    <w:rPr>
      <w:szCs w:val="20"/>
    </w:rPr>
  </w:style>
  <w:style w:type="paragraph" w:customStyle="1" w:styleId="GPSL5numberedclause">
    <w:name w:val="GPS L5 numbered clause"/>
    <w:basedOn w:val="GPSL4numberedclause"/>
    <w:qFormat/>
    <w:pPr>
      <w:numPr>
        <w:ilvl w:val="4"/>
      </w:numPr>
      <w:tabs>
        <w:tab w:val="num" w:pos="360"/>
        <w:tab w:val="left" w:pos="3402"/>
      </w:tabs>
      <w:ind w:left="3402" w:hanging="567"/>
    </w:pPr>
  </w:style>
  <w:style w:type="paragraph" w:customStyle="1" w:styleId="GPSL6numbered">
    <w:name w:val="GPS L6 numbered"/>
    <w:basedOn w:val="GPSL5numberedclause"/>
    <w:qFormat/>
    <w:pPr>
      <w:numPr>
        <w:ilvl w:val="5"/>
      </w:numPr>
      <w:tabs>
        <w:tab w:val="num" w:pos="360"/>
        <w:tab w:val="left" w:pos="4253"/>
      </w:tabs>
      <w:ind w:left="4253" w:hanging="709"/>
    </w:pPr>
  </w:style>
  <w:style w:type="table" w:customStyle="1" w:styleId="GridTable2Accent1">
    <w:name w:val="Grid Table 2 Accent 1"/>
    <w:basedOn w:val="TableNormal"/>
    <w:uiPriority w:val="47"/>
    <w:pPr>
      <w:autoSpaceDN w:val="0"/>
      <w:spacing w:after="0" w:line="240" w:lineRule="auto"/>
      <w:textAlignment w:val="baseline"/>
    </w:pPr>
    <w:rPr>
      <w:rFonts w:ascii="Calibri" w:eastAsia="Calibri" w:hAnsi="Calibri" w:cs="Times New Roman"/>
      <w:sz w:val="20"/>
      <w:szCs w:val="20"/>
      <w:lang w:eastAsia="en-GB"/>
    </w:r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GPSL3numberedclauseChar">
    <w:name w:val="GPS L3 numbered clause Char"/>
    <w:link w:val="GPSL3numberedclause"/>
    <w:rPr>
      <w:rFonts w:ascii="Calibri" w:eastAsia="Times New Roman" w:hAnsi="Calibri" w:cs="Arial"/>
      <w:lang w:eastAsia="zh-CN"/>
    </w:rPr>
  </w:style>
  <w:style w:type="paragraph" w:customStyle="1" w:styleId="GPSL2Numbered">
    <w:name w:val="GPS L2 Numbered"/>
    <w:basedOn w:val="GPSL2NumberedBoldHeading"/>
    <w:link w:val="GPSL2NumberedChar"/>
    <w:qFormat/>
    <w:pPr>
      <w:tabs>
        <w:tab w:val="left" w:pos="709"/>
      </w:tabs>
      <w:autoSpaceDN/>
      <w:adjustRightInd w:val="0"/>
      <w:ind w:left="644" w:hanging="360"/>
    </w:pPr>
    <w:rPr>
      <w:b w:val="0"/>
    </w:rPr>
  </w:style>
  <w:style w:type="character" w:customStyle="1" w:styleId="GPSL2NumberedChar">
    <w:name w:val="GPS L2 Numbered Char"/>
    <w:link w:val="GPSL2Numbered"/>
    <w:locked/>
    <w:rPr>
      <w:rFonts w:ascii="Calibri" w:eastAsia="Times New Roman" w:hAnsi="Calibri" w:cs="Arial"/>
      <w:lang w:eastAsia="zh-CN"/>
    </w:rPr>
  </w:style>
  <w:style w:type="paragraph" w:customStyle="1" w:styleId="GPSL1SCHEDULEHeading">
    <w:name w:val="GPS L1 SCHEDULE Heading"/>
    <w:basedOn w:val="GPSL1CLAUSEHEADING"/>
    <w:link w:val="GPSL1SCHEDULEHeadingChar"/>
    <w:qFormat/>
    <w:pPr>
      <w:numPr>
        <w:numId w:val="1"/>
      </w:numPr>
      <w:tabs>
        <w:tab w:val="clear" w:pos="0"/>
        <w:tab w:val="left" w:pos="142"/>
      </w:tabs>
      <w:spacing w:before="120"/>
      <w:outlineLvl w:val="9"/>
    </w:pPr>
    <w:rPr>
      <w:rFonts w:ascii="Calibri" w:hAnsi="Calibri"/>
    </w:rPr>
  </w:style>
  <w:style w:type="character" w:customStyle="1" w:styleId="GPSL1SCHEDULEHeadingChar">
    <w:name w:val="GPS L1 SCHEDULE Heading Char"/>
    <w:link w:val="GPSL1SCHEDULEHeading"/>
    <w:locked/>
    <w:rPr>
      <w:rFonts w:ascii="Calibri" w:eastAsia="STZhongsong" w:hAnsi="Calibri" w:cs="Arial"/>
      <w:b/>
      <w:caps/>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Emphasis">
    <w:name w:val="Emphasis"/>
    <w:basedOn w:val="DefaultParagraphFont"/>
    <w:rPr>
      <w:i/>
      <w:iCs/>
    </w:rPr>
  </w:style>
  <w:style w:type="paragraph" w:customStyle="1" w:styleId="11table">
    <w:name w:val="1.1 table"/>
    <w:basedOn w:val="Normal"/>
    <w:link w:val="11tableChar"/>
    <w:qFormat/>
    <w:pPr>
      <w:numPr>
        <w:ilvl w:val="1"/>
        <w:numId w:val="1"/>
      </w:numPr>
      <w:adjustRightInd w:val="0"/>
      <w:spacing w:after="0" w:line="240" w:lineRule="auto"/>
    </w:pPr>
    <w:rPr>
      <w:rFonts w:eastAsia="STZhongsong"/>
      <w:b/>
      <w:lang w:eastAsia="zh-CN"/>
    </w:rPr>
  </w:style>
  <w:style w:type="character" w:customStyle="1" w:styleId="11tableChar">
    <w:name w:val="1.1 table Char"/>
    <w:link w:val="11table"/>
    <w:rPr>
      <w:rFonts w:ascii="Calibri" w:eastAsia="STZhongsong" w:hAnsi="Calibri" w:cs="Times New Roman"/>
      <w:b/>
      <w:lang w:eastAsia="zh-CN"/>
    </w:rPr>
  </w:style>
  <w:style w:type="paragraph" w:customStyle="1" w:styleId="MarginText">
    <w:name w:val="Margin Text"/>
    <w:basedOn w:val="Normal"/>
    <w:link w:val="MarginTextChar"/>
    <w:pPr>
      <w:keepNext/>
      <w:adjustRightInd w:val="0"/>
      <w:spacing w:before="240" w:after="120" w:line="240" w:lineRule="auto"/>
      <w:ind w:left="142"/>
      <w:jc w:val="both"/>
    </w:pPr>
    <w:rPr>
      <w:rFonts w:ascii="Arial" w:eastAsia="STZhongsong" w:hAnsi="Arial"/>
      <w:sz w:val="18"/>
      <w:szCs w:val="18"/>
      <w:lang w:eastAsia="zh-CN"/>
    </w:rPr>
  </w:style>
  <w:style w:type="character" w:customStyle="1" w:styleId="MarginTextChar">
    <w:name w:val="Margin Text Char"/>
    <w:link w:val="MarginText"/>
    <w:rPr>
      <w:rFonts w:ascii="Arial" w:eastAsia="STZhongsong" w:hAnsi="Arial" w:cs="Times New Roman"/>
      <w:sz w:val="18"/>
      <w:szCs w:val="18"/>
      <w:lang w:eastAsia="zh-CN"/>
    </w:rPr>
  </w:style>
  <w:style w:type="paragraph" w:styleId="ListParagraph">
    <w:name w:val="List Paragraph"/>
    <w:basedOn w:val="Normal"/>
    <w:qFormat/>
    <w:pPr>
      <w:ind w:left="720"/>
      <w:contextualSpacing/>
    </w:pPr>
  </w:style>
  <w:style w:type="paragraph" w:customStyle="1" w:styleId="GPSL2NumberedBoldHeading">
    <w:name w:val="GPS L2 Numbered Bold Heading"/>
    <w:basedOn w:val="Normal"/>
    <w:qFormat/>
    <w:pPr>
      <w:tabs>
        <w:tab w:val="left" w:pos="1134"/>
      </w:tabs>
      <w:autoSpaceDN w:val="0"/>
      <w:spacing w:before="120" w:after="120" w:line="240" w:lineRule="auto"/>
      <w:ind w:left="1494" w:hanging="218"/>
      <w:jc w:val="both"/>
    </w:pPr>
    <w:rPr>
      <w:rFonts w:eastAsia="Times New Roman" w:cs="Arial"/>
      <w:b/>
      <w:lang w:eastAsia="zh-CN"/>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Calibri" w:eastAsia="Calibri" w:hAnsi="Calibri" w:cs="Times New Roman"/>
      <w:b/>
      <w:bCs/>
      <w:sz w:val="20"/>
      <w:szCs w:val="20"/>
    </w:rPr>
  </w:style>
  <w:style w:type="paragraph" w:styleId="Revision">
    <w:name w:val="Revision"/>
    <w:hidden/>
    <w:uiPriority w:val="99"/>
    <w:semiHidden/>
    <w:pPr>
      <w:spacing w:after="0" w:line="240" w:lineRule="auto"/>
    </w:pPr>
    <w:rPr>
      <w:rFonts w:ascii="Calibri" w:eastAsia="Calibri" w:hAnsi="Calibri" w:cs="Times New Roman"/>
    </w:rPr>
  </w:style>
  <w:style w:type="table" w:styleId="TableGrid">
    <w:name w:val="Table Grid"/>
    <w:basedOn w:val="TableNormal"/>
    <w:uiPriority w:val="59"/>
    <w:pPr>
      <w:spacing w:after="0" w:line="240" w:lineRule="auto"/>
    </w:pPr>
    <w:rPr>
      <w:rFonts w:ascii="Calibri" w:eastAsia="Calibri" w:hAnsi="Calibri"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PSL1CLAUSEHEADING">
    <w:name w:val="GPS L1 CLAUSE HEADING"/>
    <w:basedOn w:val="Normal"/>
    <w:next w:val="Normal"/>
    <w:qFormat/>
    <w:pPr>
      <w:numPr>
        <w:numId w:val="6"/>
      </w:numPr>
      <w:tabs>
        <w:tab w:val="left" w:pos="0"/>
      </w:tabs>
      <w:adjustRightInd w:val="0"/>
      <w:spacing w:before="240" w:after="240" w:line="240" w:lineRule="auto"/>
      <w:jc w:val="both"/>
      <w:outlineLvl w:val="1"/>
    </w:pPr>
    <w:rPr>
      <w:rFonts w:ascii="Arial Bold" w:eastAsia="STZhongsong" w:hAnsi="Arial Bold" w:cs="Arial"/>
      <w:b/>
      <w:caps/>
      <w:lang w:eastAsia="zh-CN"/>
    </w:rPr>
  </w:style>
  <w:style w:type="paragraph" w:customStyle="1" w:styleId="GPSL2numberedclause">
    <w:name w:val="GPS L2 numbered clause"/>
    <w:basedOn w:val="Normal"/>
    <w:qFormat/>
    <w:pPr>
      <w:numPr>
        <w:ilvl w:val="1"/>
        <w:numId w:val="6"/>
      </w:numPr>
      <w:tabs>
        <w:tab w:val="left" w:pos="1134"/>
      </w:tabs>
      <w:adjustRightInd w:val="0"/>
      <w:spacing w:before="120" w:after="120" w:line="240" w:lineRule="auto"/>
      <w:jc w:val="both"/>
    </w:pPr>
    <w:rPr>
      <w:rFonts w:eastAsia="Times New Roman" w:cs="Arial"/>
      <w:lang w:eastAsia="zh-CN"/>
    </w:rPr>
  </w:style>
  <w:style w:type="paragraph" w:customStyle="1" w:styleId="GPSL3numberedclause">
    <w:name w:val="GPS L3 numbered clause"/>
    <w:basedOn w:val="GPSL2numberedclause"/>
    <w:link w:val="GPSL3numberedclauseChar"/>
    <w:qFormat/>
    <w:pPr>
      <w:numPr>
        <w:ilvl w:val="2"/>
      </w:numPr>
      <w:tabs>
        <w:tab w:val="clear" w:pos="1134"/>
        <w:tab w:val="left" w:pos="1985"/>
        <w:tab w:val="left" w:pos="2127"/>
      </w:tabs>
    </w:pPr>
  </w:style>
  <w:style w:type="paragraph" w:customStyle="1" w:styleId="GPSL4numberedclause">
    <w:name w:val="GPS L4 numbered clause"/>
    <w:basedOn w:val="GPSL3numberedclause"/>
    <w:qFormat/>
    <w:pPr>
      <w:numPr>
        <w:ilvl w:val="3"/>
      </w:numPr>
      <w:tabs>
        <w:tab w:val="clear" w:pos="2127"/>
        <w:tab w:val="num" w:pos="360"/>
      </w:tabs>
      <w:ind w:left="2835" w:hanging="708"/>
    </w:pPr>
    <w:rPr>
      <w:szCs w:val="20"/>
    </w:rPr>
  </w:style>
  <w:style w:type="paragraph" w:customStyle="1" w:styleId="GPSL5numberedclause">
    <w:name w:val="GPS L5 numbered clause"/>
    <w:basedOn w:val="GPSL4numberedclause"/>
    <w:qFormat/>
    <w:pPr>
      <w:numPr>
        <w:ilvl w:val="4"/>
      </w:numPr>
      <w:tabs>
        <w:tab w:val="num" w:pos="360"/>
        <w:tab w:val="left" w:pos="3402"/>
      </w:tabs>
      <w:ind w:left="3402" w:hanging="567"/>
    </w:pPr>
  </w:style>
  <w:style w:type="paragraph" w:customStyle="1" w:styleId="GPSL6numbered">
    <w:name w:val="GPS L6 numbered"/>
    <w:basedOn w:val="GPSL5numberedclause"/>
    <w:qFormat/>
    <w:pPr>
      <w:numPr>
        <w:ilvl w:val="5"/>
      </w:numPr>
      <w:tabs>
        <w:tab w:val="num" w:pos="360"/>
        <w:tab w:val="left" w:pos="4253"/>
      </w:tabs>
      <w:ind w:left="4253" w:hanging="709"/>
    </w:pPr>
  </w:style>
  <w:style w:type="table" w:customStyle="1" w:styleId="GridTable2Accent1">
    <w:name w:val="Grid Table 2 Accent 1"/>
    <w:basedOn w:val="TableNormal"/>
    <w:uiPriority w:val="47"/>
    <w:pPr>
      <w:autoSpaceDN w:val="0"/>
      <w:spacing w:after="0" w:line="240" w:lineRule="auto"/>
      <w:textAlignment w:val="baseline"/>
    </w:pPr>
    <w:rPr>
      <w:rFonts w:ascii="Calibri" w:eastAsia="Calibri" w:hAnsi="Calibri" w:cs="Times New Roman"/>
      <w:sz w:val="20"/>
      <w:szCs w:val="20"/>
      <w:lang w:eastAsia="en-GB"/>
    </w:r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GPSL3numberedclauseChar">
    <w:name w:val="GPS L3 numbered clause Char"/>
    <w:link w:val="GPSL3numberedclause"/>
    <w:rPr>
      <w:rFonts w:ascii="Calibri" w:eastAsia="Times New Roman" w:hAnsi="Calibri" w:cs="Arial"/>
      <w:lang w:eastAsia="zh-CN"/>
    </w:rPr>
  </w:style>
  <w:style w:type="paragraph" w:customStyle="1" w:styleId="GPSL2Numbered">
    <w:name w:val="GPS L2 Numbered"/>
    <w:basedOn w:val="GPSL2NumberedBoldHeading"/>
    <w:link w:val="GPSL2NumberedChar"/>
    <w:qFormat/>
    <w:pPr>
      <w:tabs>
        <w:tab w:val="left" w:pos="709"/>
      </w:tabs>
      <w:autoSpaceDN/>
      <w:adjustRightInd w:val="0"/>
      <w:ind w:left="644" w:hanging="360"/>
    </w:pPr>
    <w:rPr>
      <w:b w:val="0"/>
    </w:rPr>
  </w:style>
  <w:style w:type="character" w:customStyle="1" w:styleId="GPSL2NumberedChar">
    <w:name w:val="GPS L2 Numbered Char"/>
    <w:link w:val="GPSL2Numbered"/>
    <w:locked/>
    <w:rPr>
      <w:rFonts w:ascii="Calibri" w:eastAsia="Times New Roman" w:hAnsi="Calibri" w:cs="Arial"/>
      <w:lang w:eastAsia="zh-CN"/>
    </w:rPr>
  </w:style>
  <w:style w:type="paragraph" w:customStyle="1" w:styleId="GPSL1SCHEDULEHeading">
    <w:name w:val="GPS L1 SCHEDULE Heading"/>
    <w:basedOn w:val="GPSL1CLAUSEHEADING"/>
    <w:link w:val="GPSL1SCHEDULEHeadingChar"/>
    <w:qFormat/>
    <w:pPr>
      <w:numPr>
        <w:numId w:val="1"/>
      </w:numPr>
      <w:tabs>
        <w:tab w:val="clear" w:pos="0"/>
        <w:tab w:val="left" w:pos="142"/>
      </w:tabs>
      <w:spacing w:before="120"/>
      <w:outlineLvl w:val="9"/>
    </w:pPr>
    <w:rPr>
      <w:rFonts w:ascii="Calibri" w:hAnsi="Calibri"/>
    </w:rPr>
  </w:style>
  <w:style w:type="character" w:customStyle="1" w:styleId="GPSL1SCHEDULEHeadingChar">
    <w:name w:val="GPS L1 SCHEDULE Heading Char"/>
    <w:link w:val="GPSL1SCHEDULEHeading"/>
    <w:locked/>
    <w:rPr>
      <w:rFonts w:ascii="Calibri" w:eastAsia="STZhongsong" w:hAnsi="Calibri" w:cs="Arial"/>
      <w:b/>
      <w:cap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58183">
      <w:bodyDiv w:val="1"/>
      <w:marLeft w:val="0"/>
      <w:marRight w:val="0"/>
      <w:marTop w:val="0"/>
      <w:marBottom w:val="0"/>
      <w:divBdr>
        <w:top w:val="none" w:sz="0" w:space="0" w:color="auto"/>
        <w:left w:val="none" w:sz="0" w:space="0" w:color="auto"/>
        <w:bottom w:val="none" w:sz="0" w:space="0" w:color="auto"/>
        <w:right w:val="none" w:sz="0" w:space="0" w:color="auto"/>
      </w:divBdr>
    </w:div>
    <w:div w:id="250048296">
      <w:bodyDiv w:val="1"/>
      <w:marLeft w:val="0"/>
      <w:marRight w:val="0"/>
      <w:marTop w:val="0"/>
      <w:marBottom w:val="0"/>
      <w:divBdr>
        <w:top w:val="none" w:sz="0" w:space="0" w:color="auto"/>
        <w:left w:val="none" w:sz="0" w:space="0" w:color="auto"/>
        <w:bottom w:val="none" w:sz="0" w:space="0" w:color="auto"/>
        <w:right w:val="none" w:sz="0" w:space="0" w:color="auto"/>
      </w:divBdr>
    </w:div>
    <w:div w:id="1803840563">
      <w:bodyDiv w:val="1"/>
      <w:marLeft w:val="0"/>
      <w:marRight w:val="0"/>
      <w:marTop w:val="0"/>
      <w:marBottom w:val="0"/>
      <w:divBdr>
        <w:top w:val="none" w:sz="0" w:space="0" w:color="auto"/>
        <w:left w:val="none" w:sz="0" w:space="0" w:color="auto"/>
        <w:bottom w:val="none" w:sz="0" w:space="0" w:color="auto"/>
        <w:right w:val="none" w:sz="0" w:space="0" w:color="auto"/>
      </w:divBdr>
    </w:div>
    <w:div w:id="209219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D8E44-51F1-6241-8827-21035290A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2080</Words>
  <Characters>11860</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2017-11-16T14:26:00Z</dcterms:created>
  <dcterms:modified xsi:type="dcterms:W3CDTF">2017-11-16T14:26:00Z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CurrentVersion">
    <vt:lpwstr>15 November 2017 D1V5</vt:lpwstr>
  </property>
</Properties>
</file>